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D1866" w14:textId="1F7972AB" w:rsidR="00381526" w:rsidRDefault="00381526" w:rsidP="00381526">
      <w:pPr>
        <w:pStyle w:val="Title"/>
      </w:pPr>
      <w:r>
        <w:t>Poker++</w:t>
      </w:r>
    </w:p>
    <w:p w14:paraId="22B9714B" w14:textId="37617C38" w:rsidR="003312ED" w:rsidRDefault="00381526" w:rsidP="00381526">
      <w:pPr>
        <w:pStyle w:val="Title"/>
      </w:pPr>
      <w:r>
        <w:t xml:space="preserve">PROJECT GROUP </w:t>
      </w:r>
      <w:ins w:id="0" w:author="Robbie Frazier" w:date="2020-03-15T14:20:00Z">
        <w:r w:rsidR="00513806">
          <w:t>002-</w:t>
        </w:r>
      </w:ins>
      <w:r>
        <w:t>5</w:t>
      </w:r>
    </w:p>
    <w:p w14:paraId="3F3C1600" w14:textId="51E5C453" w:rsidR="003312ED" w:rsidRDefault="00381526" w:rsidP="00381526">
      <w:pPr>
        <w:pStyle w:val="Subtitle"/>
      </w:pPr>
      <w:del w:id="1" w:author="Robbie Frazier" w:date="2020-03-15T14:20:00Z">
        <w:r w:rsidDel="00513806">
          <w:delText>2/28</w:delText>
        </w:r>
      </w:del>
      <w:ins w:id="2" w:author="Robbie Frazier" w:date="2020-03-15T14:20:00Z">
        <w:r w:rsidR="00513806">
          <w:t>3/18</w:t>
        </w:r>
      </w:ins>
      <w:r>
        <w:t>/2020</w:t>
      </w:r>
    </w:p>
    <w:p w14:paraId="7F24C9F9" w14:textId="32B538CF" w:rsidR="003312ED" w:rsidRDefault="00381526">
      <w:pPr>
        <w:pStyle w:val="Heading1"/>
      </w:pPr>
      <w:r>
        <w:t>Introduction</w:t>
      </w:r>
    </w:p>
    <w:p w14:paraId="41655CB4" w14:textId="0C053B1D" w:rsidR="003312ED" w:rsidRDefault="00381526">
      <w:pPr>
        <w:pStyle w:val="Heading2"/>
      </w:pPr>
      <w:r>
        <w:t>Group Members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1D81A19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68A239FC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A8318D7" wp14:editId="225CCDB1">
                      <wp:extent cx="141605" cy="141605"/>
                      <wp:effectExtent l="0" t="0" r="0" b="0"/>
                      <wp:docPr id="19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0" name="Rectangle 20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53579D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yOr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MVbI6utCAAAlSgAAA4AAAAAAAAAAAAAAAAA&#10;LgIAAGRycy9lMm9Eb2MueG1sUEsBAi0AFAAGAAgAAAAhAAXiDD3ZAAAAAwEAAA8AAAAAAAAAAAAA&#10;AAAABwsAAGRycy9kb3ducmV2LnhtbFBLBQYAAAAABAAEAPMAAAANDAAAAAA=&#10;">
                      <v:rect id="Rectangle 20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6EC10A63" w14:textId="77777777" w:rsidR="005D4DC9" w:rsidRDefault="00146D0D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Members of the project group are S</w:t>
            </w:r>
            <w:r w:rsidR="00381526">
              <w:t>hishir Acharya, Randall Ferree</w:t>
            </w:r>
            <w:r>
              <w:t xml:space="preserve"> and</w:t>
            </w:r>
            <w:r w:rsidR="00381526">
              <w:t xml:space="preserve"> Robbie Frazier</w:t>
            </w:r>
            <w:r>
              <w:t>.</w:t>
            </w:r>
            <w:r w:rsidR="00FE0394">
              <w:t xml:space="preserve"> Member contributions are summarized below:</w:t>
            </w:r>
          </w:p>
          <w:p w14:paraId="7D8AC65A" w14:textId="78D395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S.Acharya</w:t>
            </w:r>
            <w:proofErr w:type="spellEnd"/>
            <w:proofErr w:type="gramEnd"/>
            <w:r>
              <w:t>: System models (state diagram)</w:t>
            </w:r>
          </w:p>
          <w:p w14:paraId="7E24C9A5" w14:textId="6658F448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R.Ferree</w:t>
            </w:r>
            <w:proofErr w:type="spellEnd"/>
            <w:proofErr w:type="gramEnd"/>
            <w:r>
              <w:t>: GUI and events list</w:t>
            </w:r>
          </w:p>
          <w:p w14:paraId="72AACCD9" w14:textId="4730D41C" w:rsidR="00FE0394" w:rsidRDefault="00FE0394" w:rsidP="00FE0394">
            <w:pPr>
              <w:pStyle w:val="TipText"/>
              <w:numPr>
                <w:ilvl w:val="0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R.Frazier</w:t>
            </w:r>
            <w:proofErr w:type="spellEnd"/>
            <w:proofErr w:type="gramEnd"/>
            <w:r>
              <w:t>: Requirements table and system models (context and activity diagrams)</w:t>
            </w:r>
          </w:p>
        </w:tc>
      </w:tr>
    </w:tbl>
    <w:p w14:paraId="111FC730" w14:textId="77777777" w:rsidR="003312ED" w:rsidRDefault="003312ED"/>
    <w:p w14:paraId="0B2946EB" w14:textId="633C7F29" w:rsidR="003312ED" w:rsidRDefault="00381526">
      <w:pPr>
        <w:pStyle w:val="Heading2"/>
      </w:pPr>
      <w:r>
        <w:t>Project Overview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5D4DC9" w14:paraId="25CC296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9926DFA" w14:textId="77777777" w:rsidR="005D4DC9" w:rsidRDefault="005D4DC9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5D4BD41E" wp14:editId="4115746A">
                      <wp:extent cx="141605" cy="141605"/>
                      <wp:effectExtent l="0" t="0" r="0" b="0"/>
                      <wp:docPr id="3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6" name="Rectangle 3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250A24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9j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QeQ6dXZGjNSwDj7uiz6HVg9l&#10;65R5U5NYl/a4xW8+d+2v7ZfOfHHUn4j/y6E70yuYOS9K5q+TzMXL4OT40gu9eA3zOS6Z9yoM+Qmx&#10;+uZX+enj7O9W46Ar8m1y5dIiofqrZv0f0+zXU9YWKhQ98R81i0fNfkGmZfWxKpwA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+BI9jqwgAAJUoAAAOAAAAAAAAAAAAAAAAAC4C&#10;AABkcnMvZTJvRG9jLnhtbFBLAQItABQABgAIAAAAIQAF4gw92QAAAAMBAAAPAAAAAAAAAAAAAAAA&#10;AAULAABkcnMvZG93bnJldi54bWxQSwUGAAAAAAQABADzAAAACwwAAAAA&#10;">
                      <v:rect id="Rectangle 3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2015E29" w14:textId="07796A04" w:rsidR="005D4DC9" w:rsidRDefault="00381526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scope of this project is to design and develop a multiplayer 5 Card Draw Poker software </w:t>
            </w:r>
            <w:r w:rsidR="007014A0">
              <w:t>system. The system will consist of separate applications for a dealer and multiple players and will support inter-application communication. The rules of the game are based on the information found in the video at the address below.</w:t>
            </w:r>
          </w:p>
          <w:p w14:paraId="29DD21B0" w14:textId="70C8AF29" w:rsidR="007014A0" w:rsidRDefault="00773BB3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HYPERLINK "https://www.youtube.com/watch?v=UmtSUhSfyYE" </w:instrText>
            </w:r>
            <w:r>
              <w:fldChar w:fldCharType="separate"/>
            </w:r>
            <w:r w:rsidR="007014A0" w:rsidRPr="0061096E">
              <w:rPr>
                <w:rStyle w:val="Hyperlink"/>
              </w:rPr>
              <w:t>https://www.youtube.com/watch?v=UmtSUhSfyYE</w:t>
            </w:r>
            <w:r>
              <w:rPr>
                <w:rStyle w:val="Hyperlink"/>
              </w:rPr>
              <w:fldChar w:fldCharType="end"/>
            </w:r>
          </w:p>
          <w:p w14:paraId="1191EA0A" w14:textId="71EE7D41" w:rsidR="007014A0" w:rsidRDefault="007014A0" w:rsidP="008D5E06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primary requirements were derived from a project description document provided by the primary stakeholder – Mr. Bud Davis, instructor of the CSE-3310-002 course during the Spring 2020 semester at the University of Texas at Arlington. Additional requirements were determined by in-class discussion and collaboration among the members of this group.</w:t>
            </w:r>
          </w:p>
        </w:tc>
      </w:tr>
    </w:tbl>
    <w:p w14:paraId="245DD905" w14:textId="77777777" w:rsidR="003312ED" w:rsidRDefault="003312ED"/>
    <w:p w14:paraId="4716160C" w14:textId="471997B5" w:rsidR="003312ED" w:rsidRDefault="00381526">
      <w:pPr>
        <w:pStyle w:val="Heading1"/>
      </w:pPr>
      <w:r>
        <w:t>Requirements</w:t>
      </w:r>
    </w:p>
    <w:p w14:paraId="4AAA0070" w14:textId="4DF87C18" w:rsidR="00A95FC5" w:rsidRDefault="00A95FC5" w:rsidP="00A95FC5">
      <w:pPr>
        <w:pStyle w:val="Heading2"/>
      </w:pPr>
      <w:r>
        <w:t>Requirements Table</w:t>
      </w:r>
    </w:p>
    <w:tbl>
      <w:tblPr>
        <w:tblStyle w:val="ProjectScopeTable"/>
        <w:tblW w:w="10080" w:type="dxa"/>
        <w:tblInd w:w="-5" w:type="dxa"/>
        <w:tblLayout w:type="fixed"/>
        <w:tblCellMar>
          <w:left w:w="43" w:type="dxa"/>
          <w:right w:w="43" w:type="dxa"/>
        </w:tblCellMar>
        <w:tblLook w:val="04A0" w:firstRow="1" w:lastRow="0" w:firstColumn="1" w:lastColumn="0" w:noHBand="0" w:noVBand="1"/>
        <w:tblDescription w:val="Table to enter Name, Title, and Date"/>
        <w:tblPrChange w:id="3" w:author="Robbie Frazier" w:date="2020-03-17T21:30:00Z">
          <w:tblPr>
            <w:tblStyle w:val="ProjectScopeTable"/>
            <w:tblW w:w="10080" w:type="dxa"/>
            <w:tblInd w:w="-5" w:type="dxa"/>
            <w:tblLayout w:type="fixed"/>
            <w:tblCellMar>
              <w:left w:w="43" w:type="dxa"/>
              <w:right w:w="43" w:type="dxa"/>
            </w:tblCellMar>
            <w:tblLook w:val="04A0" w:firstRow="1" w:lastRow="0" w:firstColumn="1" w:lastColumn="0" w:noHBand="0" w:noVBand="1"/>
            <w:tblDescription w:val="Table to enter Name, Title, and Date"/>
          </w:tblPr>
        </w:tblPrChange>
      </w:tblPr>
      <w:tblGrid>
        <w:gridCol w:w="781"/>
        <w:gridCol w:w="782"/>
        <w:gridCol w:w="1075"/>
        <w:gridCol w:w="1954"/>
        <w:gridCol w:w="1856"/>
        <w:gridCol w:w="1368"/>
        <w:gridCol w:w="2149"/>
        <w:gridCol w:w="115"/>
        <w:tblGridChange w:id="4">
          <w:tblGrid>
            <w:gridCol w:w="231"/>
            <w:gridCol w:w="118"/>
            <w:gridCol w:w="174"/>
            <w:gridCol w:w="2527"/>
            <w:gridCol w:w="1180"/>
            <w:gridCol w:w="1190"/>
            <w:gridCol w:w="520"/>
            <w:gridCol w:w="1260"/>
            <w:gridCol w:w="146"/>
            <w:gridCol w:w="1834"/>
            <w:gridCol w:w="900"/>
          </w:tblGrid>
        </w:tblGridChange>
      </w:tblGrid>
      <w:tr w:rsidR="00E24AD3" w:rsidRPr="00E2074D" w:rsidDel="001F0AAD" w14:paraId="672730CB" w14:textId="52E4EB6E" w:rsidTr="00E24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  <w:del w:id="5" w:author="Robbie Frazier" w:date="2020-03-19T18:47:00Z"/>
          <w:trPrChange w:id="6" w:author="Robbie Frazier" w:date="2020-03-17T21:30:00Z">
            <w:trPr>
              <w:tblHeader/>
            </w:trPr>
          </w:trPrChange>
        </w:trPr>
        <w:tc>
          <w:tcPr>
            <w:tcW w:w="720" w:type="dxa"/>
            <w:tcPrChange w:id="7" w:author="Robbie Frazier" w:date="2020-03-17T21:30:00Z">
              <w:tcPr>
                <w:tcW w:w="231" w:type="dxa"/>
              </w:tcPr>
            </w:tcPrChange>
          </w:tcPr>
          <w:p w14:paraId="3F510068" w14:textId="512FA6B2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8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9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REQID</w:delText>
              </w:r>
            </w:del>
          </w:p>
        </w:tc>
        <w:tc>
          <w:tcPr>
            <w:tcW w:w="720" w:type="dxa"/>
            <w:tcPrChange w:id="10" w:author="Robbie Frazier" w:date="2020-03-17T21:30:00Z">
              <w:tcPr>
                <w:tcW w:w="118" w:type="dxa"/>
              </w:tcPr>
            </w:tcPrChange>
          </w:tcPr>
          <w:p w14:paraId="218972FF" w14:textId="1CE40433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1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2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F/NF</w:delText>
              </w:r>
            </w:del>
          </w:p>
        </w:tc>
        <w:tc>
          <w:tcPr>
            <w:tcW w:w="990" w:type="dxa"/>
            <w:tcPrChange w:id="13" w:author="Robbie Frazier" w:date="2020-03-17T21:30:00Z">
              <w:tcPr>
                <w:tcW w:w="174" w:type="dxa"/>
              </w:tcPr>
            </w:tcPrChange>
          </w:tcPr>
          <w:p w14:paraId="310D529D" w14:textId="7CA6840D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4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5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DEALER / PLAYER</w:delText>
              </w:r>
            </w:del>
          </w:p>
        </w:tc>
        <w:tc>
          <w:tcPr>
            <w:tcW w:w="1800" w:type="dxa"/>
            <w:tcPrChange w:id="16" w:author="Robbie Frazier" w:date="2020-03-17T21:30:00Z">
              <w:tcPr>
                <w:tcW w:w="2527" w:type="dxa"/>
              </w:tcPr>
            </w:tcPrChange>
          </w:tcPr>
          <w:p w14:paraId="703A2FE8" w14:textId="72851ACA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17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18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DESCRIPTION</w:delText>
              </w:r>
            </w:del>
          </w:p>
        </w:tc>
        <w:tc>
          <w:tcPr>
            <w:tcW w:w="1710" w:type="dxa"/>
            <w:tcPrChange w:id="19" w:author="Robbie Frazier" w:date="2020-03-17T21:30:00Z">
              <w:tcPr>
                <w:tcW w:w="2370" w:type="dxa"/>
                <w:gridSpan w:val="2"/>
              </w:tcPr>
            </w:tcPrChange>
          </w:tcPr>
          <w:p w14:paraId="31240895" w14:textId="78CA3E4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0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1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TEST CASE</w:delText>
              </w:r>
            </w:del>
          </w:p>
        </w:tc>
        <w:tc>
          <w:tcPr>
            <w:tcW w:w="1260" w:type="dxa"/>
            <w:tcPrChange w:id="22" w:author="Robbie Frazier" w:date="2020-03-17T21:30:00Z">
              <w:tcPr>
                <w:tcW w:w="1926" w:type="dxa"/>
                <w:gridSpan w:val="3"/>
              </w:tcPr>
            </w:tcPrChange>
          </w:tcPr>
          <w:p w14:paraId="4E6A1897" w14:textId="0CCBCD2F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3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4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SOURCE</w:delText>
              </w:r>
            </w:del>
          </w:p>
        </w:tc>
        <w:tc>
          <w:tcPr>
            <w:tcW w:w="1980" w:type="dxa"/>
            <w:tcPrChange w:id="25" w:author="Robbie Frazier" w:date="2020-03-17T21:30:00Z">
              <w:tcPr>
                <w:tcW w:w="1834" w:type="dxa"/>
              </w:tcPr>
            </w:tcPrChange>
          </w:tcPr>
          <w:p w14:paraId="7D23C606" w14:textId="55AB1BB4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6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27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CLASS / METHOD</w:delText>
              </w:r>
            </w:del>
          </w:p>
        </w:tc>
        <w:tc>
          <w:tcPr>
            <w:tcW w:w="0" w:type="dxa"/>
            <w:tcPrChange w:id="28" w:author="Robbie Frazier" w:date="2020-03-17T21:30:00Z">
              <w:tcPr>
                <w:tcW w:w="900" w:type="dxa"/>
              </w:tcPr>
            </w:tcPrChange>
          </w:tcPr>
          <w:p w14:paraId="6070CB04" w14:textId="2154F26C" w:rsidR="00FE037F" w:rsidRPr="00E2074D" w:rsidDel="001F0AAD" w:rsidRDefault="00FE037F" w:rsidP="00146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del w:id="29" w:author="Robbie Frazier" w:date="2020-03-19T18:47:00Z"/>
                <w:rFonts w:ascii="Calibri" w:hAnsi="Calibri" w:cs="Calibri"/>
                <w:sz w:val="22"/>
                <w:szCs w:val="22"/>
              </w:rPr>
            </w:pPr>
            <w:del w:id="30" w:author="Robbie Frazier" w:date="2020-03-19T18:47:00Z">
              <w:r w:rsidRPr="00E2074D" w:rsidDel="001F0AAD">
                <w:rPr>
                  <w:rFonts w:ascii="Calibri" w:hAnsi="Calibri" w:cs="Calibri"/>
                  <w:sz w:val="22"/>
                  <w:szCs w:val="22"/>
                </w:rPr>
                <w:delText>NOTES</w:delText>
              </w:r>
            </w:del>
          </w:p>
        </w:tc>
      </w:tr>
      <w:tr w:rsidR="00E24AD3" w:rsidRPr="00E2074D" w:rsidDel="001F0AAD" w14:paraId="4486A08A" w14:textId="1B021EBF" w:rsidTr="00E24AD3">
        <w:trPr>
          <w:trHeight w:val="600"/>
          <w:del w:id="31" w:author="Robbie Frazier" w:date="2020-03-19T18:47:00Z"/>
          <w:trPrChange w:id="3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A44A06E" w14:textId="3D2B3CF2" w:rsidR="00B94D33" w:rsidRPr="00E2074D" w:rsidDel="001F0AAD" w:rsidRDefault="00B94D33" w:rsidP="00B94D33">
            <w:pPr>
              <w:spacing w:after="0"/>
              <w:jc w:val="right"/>
              <w:rPr>
                <w:del w:id="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01.00</w:delText>
              </w:r>
            </w:del>
          </w:p>
        </w:tc>
        <w:tc>
          <w:tcPr>
            <w:tcW w:w="720" w:type="dxa"/>
            <w:noWrap/>
            <w:hideMark/>
            <w:tcPrChange w:id="3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5CB4BFD" w14:textId="7AD59692" w:rsidR="00B94D33" w:rsidRPr="00E2074D" w:rsidDel="001F0AAD" w:rsidRDefault="00B94D33" w:rsidP="00B94D33">
            <w:pPr>
              <w:spacing w:after="0"/>
              <w:rPr>
                <w:del w:id="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32F134E" w14:textId="2C48A559" w:rsidR="00B94D33" w:rsidRPr="00E2074D" w:rsidDel="001F0AAD" w:rsidRDefault="00B94D33" w:rsidP="00B94D33">
            <w:pPr>
              <w:spacing w:after="0"/>
              <w:rPr>
                <w:del w:id="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2" w:author="Robbie Frazier" w:date="2020-03-17T21:30:00Z">
              <w:tcPr>
                <w:tcW w:w="2527" w:type="dxa"/>
                <w:hideMark/>
              </w:tcPr>
            </w:tcPrChange>
          </w:tcPr>
          <w:p w14:paraId="700494D7" w14:textId="56B9FBDD" w:rsidR="00B94D33" w:rsidRPr="00E2074D" w:rsidDel="001F0AAD" w:rsidRDefault="00B94D33" w:rsidP="00B94D33">
            <w:pPr>
              <w:spacing w:after="0"/>
              <w:rPr>
                <w:del w:id="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exactly one dealer process</w:delText>
              </w:r>
            </w:del>
          </w:p>
        </w:tc>
        <w:tc>
          <w:tcPr>
            <w:tcW w:w="1710" w:type="dxa"/>
            <w:hideMark/>
            <w:tcPrChange w:id="4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ACEDF88" w14:textId="2186F2E3" w:rsidR="00B94D33" w:rsidRPr="00E2074D" w:rsidDel="001F0AAD" w:rsidRDefault="00B94D33" w:rsidP="00B94D33">
            <w:pPr>
              <w:spacing w:after="0"/>
              <w:rPr>
                <w:del w:id="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second instance of the dealer application will fail to open on the same port</w:delText>
              </w:r>
            </w:del>
          </w:p>
        </w:tc>
        <w:tc>
          <w:tcPr>
            <w:tcW w:w="0" w:type="dxa"/>
            <w:noWrap/>
            <w:hideMark/>
            <w:tcPrChange w:id="4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D62661B" w14:textId="703B7AD1" w:rsidR="00B94D33" w:rsidRPr="00E2074D" w:rsidDel="001F0AAD" w:rsidRDefault="008153C4" w:rsidP="00B94D33">
            <w:pPr>
              <w:spacing w:after="0"/>
              <w:rPr>
                <w:del w:id="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5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2F403D4" w14:textId="760EB3FC" w:rsidR="00C039F6" w:rsidRPr="00E2074D" w:rsidDel="001F0AAD" w:rsidRDefault="00C039F6" w:rsidP="00B94D33">
            <w:pPr>
              <w:spacing w:after="0"/>
              <w:rPr>
                <w:del w:id="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643DD1F" w14:textId="2D1BB52C" w:rsidR="00B94D33" w:rsidRPr="00E2074D" w:rsidDel="001F0AAD" w:rsidRDefault="00B94D33" w:rsidP="00B94D33">
            <w:pPr>
              <w:spacing w:after="0"/>
              <w:rPr>
                <w:del w:id="5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631D23" w14:textId="55B69088" w:rsidTr="00E24AD3">
        <w:trPr>
          <w:trHeight w:val="300"/>
          <w:del w:id="55" w:author="Robbie Frazier" w:date="2020-03-19T18:47:00Z"/>
          <w:trPrChange w:id="56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BC9A366" w14:textId="42CA60D8" w:rsidR="00B94D33" w:rsidRPr="00E2074D" w:rsidDel="001F0AAD" w:rsidRDefault="00B94D33" w:rsidP="00B94D33">
            <w:pPr>
              <w:spacing w:after="0"/>
              <w:jc w:val="right"/>
              <w:rPr>
                <w:del w:id="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02.00</w:delText>
              </w:r>
            </w:del>
          </w:p>
        </w:tc>
        <w:tc>
          <w:tcPr>
            <w:tcW w:w="720" w:type="dxa"/>
            <w:noWrap/>
            <w:hideMark/>
            <w:tcPrChange w:id="6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18E7506" w14:textId="2B113B12" w:rsidR="00B94D33" w:rsidRPr="00E2074D" w:rsidDel="001F0AAD" w:rsidRDefault="00B94D33" w:rsidP="00B94D33">
            <w:pPr>
              <w:spacing w:after="0"/>
              <w:rPr>
                <w:del w:id="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6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12C091F" w14:textId="4A3B4575" w:rsidR="00B94D33" w:rsidRPr="00E2074D" w:rsidDel="001F0AAD" w:rsidRDefault="00B94D33" w:rsidP="00B94D33">
            <w:pPr>
              <w:spacing w:after="0"/>
              <w:rPr>
                <w:del w:id="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66" w:author="Robbie Frazier" w:date="2020-03-17T21:30:00Z">
              <w:tcPr>
                <w:tcW w:w="2527" w:type="dxa"/>
                <w:hideMark/>
              </w:tcPr>
            </w:tcPrChange>
          </w:tcPr>
          <w:p w14:paraId="2166CEF8" w14:textId="7C69314D" w:rsidR="00B94D33" w:rsidRPr="00E2074D" w:rsidDel="001F0AAD" w:rsidRDefault="00B94D33" w:rsidP="00B94D33">
            <w:pPr>
              <w:spacing w:after="0"/>
              <w:rPr>
                <w:del w:id="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dealer shall control the deck of cards</w:delText>
              </w:r>
            </w:del>
          </w:p>
        </w:tc>
        <w:tc>
          <w:tcPr>
            <w:tcW w:w="1710" w:type="dxa"/>
            <w:hideMark/>
            <w:tcPrChange w:id="6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1EC3D5" w14:textId="6A955E4A" w:rsidR="00B94D33" w:rsidRPr="00E2074D" w:rsidDel="001F0AAD" w:rsidRDefault="00B94D33" w:rsidP="00B94D33">
            <w:pPr>
              <w:spacing w:after="0"/>
              <w:rPr>
                <w:del w:id="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4B7DA6" w14:textId="1E2C4390" w:rsidR="00B94D33" w:rsidRPr="00E2074D" w:rsidDel="001F0AAD" w:rsidRDefault="008153C4" w:rsidP="00B94D33">
            <w:pPr>
              <w:spacing w:after="0"/>
              <w:rPr>
                <w:del w:id="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7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62016C8" w14:textId="6AC1E1A3" w:rsidR="00B94D33" w:rsidRPr="00E2074D" w:rsidDel="001F0AAD" w:rsidRDefault="00B94D33" w:rsidP="00B94D33">
            <w:pPr>
              <w:spacing w:after="0"/>
              <w:rPr>
                <w:del w:id="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816D7D6" w14:textId="2AFA0C4C" w:rsidR="00B94D33" w:rsidRPr="00E2074D" w:rsidDel="001F0AAD" w:rsidRDefault="00B94D33" w:rsidP="00B94D33">
            <w:pPr>
              <w:spacing w:after="0"/>
              <w:rPr>
                <w:del w:id="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F43BEBB" w14:textId="15BE4902" w:rsidTr="00E24AD3">
        <w:trPr>
          <w:trHeight w:val="1500"/>
          <w:del w:id="78" w:author="Robbie Frazier" w:date="2020-03-19T18:47:00Z"/>
          <w:trPrChange w:id="79" w:author="Robbie Frazier" w:date="2020-03-17T21:30:00Z">
            <w:trPr>
              <w:trHeight w:val="1500"/>
            </w:trPr>
          </w:trPrChange>
        </w:trPr>
        <w:tc>
          <w:tcPr>
            <w:tcW w:w="720" w:type="dxa"/>
            <w:noWrap/>
            <w:hideMark/>
            <w:tcPrChange w:id="8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8618CE0" w14:textId="6A8EB62D" w:rsidR="00B94D33" w:rsidRPr="00E2074D" w:rsidDel="001F0AAD" w:rsidRDefault="00B94D33" w:rsidP="00B94D33">
            <w:pPr>
              <w:spacing w:after="0"/>
              <w:jc w:val="right"/>
              <w:rPr>
                <w:del w:id="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03.00</w:delText>
              </w:r>
            </w:del>
          </w:p>
        </w:tc>
        <w:tc>
          <w:tcPr>
            <w:tcW w:w="720" w:type="dxa"/>
            <w:noWrap/>
            <w:hideMark/>
            <w:tcPrChange w:id="8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16639F4" w14:textId="2D40BDAD" w:rsidR="00B94D33" w:rsidRPr="00E2074D" w:rsidDel="001F0AAD" w:rsidRDefault="00B94D33" w:rsidP="00B94D33">
            <w:pPr>
              <w:spacing w:after="0"/>
              <w:rPr>
                <w:del w:id="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A118C" w14:textId="0D6F2219" w:rsidR="00B94D33" w:rsidRPr="00E2074D" w:rsidDel="001F0AAD" w:rsidRDefault="00B94D33" w:rsidP="00B94D33">
            <w:pPr>
              <w:spacing w:after="0"/>
              <w:rPr>
                <w:del w:id="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9" w:author="Robbie Frazier" w:date="2020-03-17T21:30:00Z">
              <w:tcPr>
                <w:tcW w:w="2527" w:type="dxa"/>
                <w:hideMark/>
              </w:tcPr>
            </w:tcPrChange>
          </w:tcPr>
          <w:p w14:paraId="780FDB68" w14:textId="5A267BCE" w:rsidR="00B94D33" w:rsidRPr="00E2074D" w:rsidDel="001F0AAD" w:rsidRDefault="00B94D33" w:rsidP="00B94D33">
            <w:pPr>
              <w:spacing w:after="0"/>
              <w:rPr>
                <w:del w:id="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two, three, four or five player processes</w:delText>
              </w:r>
            </w:del>
          </w:p>
        </w:tc>
        <w:tc>
          <w:tcPr>
            <w:tcW w:w="1710" w:type="dxa"/>
            <w:hideMark/>
            <w:tcPrChange w:id="9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36123CA" w14:textId="709A0445" w:rsidR="00B94D33" w:rsidRPr="00E2074D" w:rsidDel="001F0AAD" w:rsidRDefault="00B94D33" w:rsidP="00B94D33">
            <w:pPr>
              <w:spacing w:after="0"/>
              <w:rPr>
                <w:del w:id="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Gameplay will not start with fewer than two player processes</w:delText>
              </w:r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br/>
                <w:delText>The dealer will not accept a sixth player process until an existing player has left the game</w:delText>
              </w:r>
            </w:del>
          </w:p>
        </w:tc>
        <w:tc>
          <w:tcPr>
            <w:tcW w:w="0" w:type="dxa"/>
            <w:noWrap/>
            <w:hideMark/>
            <w:tcPrChange w:id="9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A6AB5E" w14:textId="03A7A474" w:rsidR="00B94D33" w:rsidRPr="00E2074D" w:rsidDel="001F0AAD" w:rsidRDefault="008153C4" w:rsidP="00B94D33">
            <w:pPr>
              <w:spacing w:after="0"/>
              <w:rPr>
                <w:del w:id="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9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508E45A" w14:textId="034272F9" w:rsidR="00C039F6" w:rsidRPr="00E2074D" w:rsidDel="001F0AAD" w:rsidRDefault="00C039F6" w:rsidP="00B94D33">
            <w:pPr>
              <w:spacing w:after="0"/>
              <w:rPr>
                <w:del w:id="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2D3B2C" w14:textId="274178A6" w:rsidR="00B94D33" w:rsidRPr="00E2074D" w:rsidDel="001F0AAD" w:rsidRDefault="00B94D33" w:rsidP="00B94D33">
            <w:pPr>
              <w:spacing w:after="0"/>
              <w:rPr>
                <w:del w:id="1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68F765" w14:textId="34B1E15C" w:rsidTr="00E24AD3">
        <w:trPr>
          <w:trHeight w:val="300"/>
          <w:del w:id="102" w:author="Robbie Frazier" w:date="2020-03-19T18:47:00Z"/>
          <w:trPrChange w:id="103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0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F8EB2B" w14:textId="63675E8F" w:rsidR="00B94D33" w:rsidRPr="00E2074D" w:rsidDel="001F0AAD" w:rsidRDefault="00B94D33" w:rsidP="00B94D33">
            <w:pPr>
              <w:spacing w:after="0"/>
              <w:jc w:val="right"/>
              <w:rPr>
                <w:del w:id="1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03.01</w:delText>
              </w:r>
            </w:del>
          </w:p>
        </w:tc>
        <w:tc>
          <w:tcPr>
            <w:tcW w:w="720" w:type="dxa"/>
            <w:noWrap/>
            <w:hideMark/>
            <w:tcPrChange w:id="10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C62A54B" w14:textId="0EBFCD24" w:rsidR="00B94D33" w:rsidRPr="00E2074D" w:rsidDel="001F0AAD" w:rsidRDefault="00B94D33" w:rsidP="00B94D33">
            <w:pPr>
              <w:spacing w:after="0"/>
              <w:rPr>
                <w:del w:id="1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F6BEB77" w14:textId="421EC74B" w:rsidR="00B94D33" w:rsidRPr="00E2074D" w:rsidDel="001F0AAD" w:rsidRDefault="00B94D33" w:rsidP="00B94D33">
            <w:pPr>
              <w:spacing w:after="0"/>
              <w:rPr>
                <w:del w:id="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3" w:author="Robbie Frazier" w:date="2020-03-17T21:30:00Z">
              <w:tcPr>
                <w:tcW w:w="2527" w:type="dxa"/>
                <w:hideMark/>
              </w:tcPr>
            </w:tcPrChange>
          </w:tcPr>
          <w:p w14:paraId="3A34F711" w14:textId="2A5E5E75" w:rsidR="00B94D33" w:rsidRPr="00E2074D" w:rsidDel="001F0AAD" w:rsidRDefault="00B94D33" w:rsidP="00B94D33">
            <w:pPr>
              <w:spacing w:after="0"/>
              <w:rPr>
                <w:del w:id="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have a unique identifier</w:delText>
              </w:r>
            </w:del>
          </w:p>
        </w:tc>
        <w:tc>
          <w:tcPr>
            <w:tcW w:w="1710" w:type="dxa"/>
            <w:hideMark/>
            <w:tcPrChange w:id="11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CF721EB" w14:textId="015A86A0" w:rsidR="00B94D33" w:rsidRPr="00E2074D" w:rsidDel="001F0AAD" w:rsidRDefault="00B94D33" w:rsidP="00B94D33">
            <w:pPr>
              <w:spacing w:after="0"/>
              <w:rPr>
                <w:del w:id="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FDCE693" w14:textId="45E70E7C" w:rsidR="00B94D33" w:rsidRPr="00E2074D" w:rsidDel="001F0AAD" w:rsidRDefault="008153C4" w:rsidP="00B94D33">
            <w:pPr>
              <w:spacing w:after="0"/>
              <w:rPr>
                <w:del w:id="1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Project Description</w:delText>
              </w:r>
            </w:del>
          </w:p>
        </w:tc>
        <w:tc>
          <w:tcPr>
            <w:tcW w:w="0" w:type="dxa"/>
            <w:noWrap/>
            <w:hideMark/>
            <w:tcPrChange w:id="12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88663B3" w14:textId="085EE93F" w:rsidR="00B94D33" w:rsidRPr="00E2074D" w:rsidDel="001F0AAD" w:rsidRDefault="00B94D33" w:rsidP="00B94D33">
            <w:pPr>
              <w:spacing w:after="0"/>
              <w:rPr>
                <w:del w:id="1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6ABC31E" w14:textId="3C26B9C7" w:rsidR="00B94D33" w:rsidRPr="00E2074D" w:rsidDel="001F0AAD" w:rsidRDefault="00B94D33" w:rsidP="00B94D33">
            <w:pPr>
              <w:spacing w:after="0"/>
              <w:rPr>
                <w:del w:id="1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E093687" w14:textId="793F8B3E" w:rsidTr="00E24AD3">
        <w:trPr>
          <w:trHeight w:val="600"/>
          <w:del w:id="125" w:author="Robbie Frazier" w:date="2020-03-19T18:47:00Z"/>
          <w:trPrChange w:id="12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E79897" w14:textId="75E5A83D" w:rsidR="00B94D33" w:rsidRPr="00E2074D" w:rsidDel="001F0AAD" w:rsidRDefault="00B94D33" w:rsidP="00B94D33">
            <w:pPr>
              <w:spacing w:after="0"/>
              <w:jc w:val="right"/>
              <w:rPr>
                <w:del w:id="1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03.02</w:delText>
              </w:r>
            </w:del>
          </w:p>
        </w:tc>
        <w:tc>
          <w:tcPr>
            <w:tcW w:w="720" w:type="dxa"/>
            <w:noWrap/>
            <w:hideMark/>
            <w:tcPrChange w:id="13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D5837D" w14:textId="30444FA4" w:rsidR="00B94D33" w:rsidRPr="00E2074D" w:rsidDel="001F0AAD" w:rsidRDefault="00B94D33" w:rsidP="00B94D33">
            <w:pPr>
              <w:spacing w:after="0"/>
              <w:rPr>
                <w:del w:id="1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82239D0" w14:textId="464C4EEB" w:rsidR="00B94D33" w:rsidRPr="00E2074D" w:rsidDel="001F0AAD" w:rsidRDefault="00B94D33" w:rsidP="00B94D33">
            <w:pPr>
              <w:spacing w:after="0"/>
              <w:rPr>
                <w:del w:id="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136" w:author="Robbie Frazier" w:date="2020-03-17T21:30:00Z">
              <w:tcPr>
                <w:tcW w:w="2527" w:type="dxa"/>
                <w:hideMark/>
              </w:tcPr>
            </w:tcPrChange>
          </w:tcPr>
          <w:p w14:paraId="4410AD84" w14:textId="5A679391" w:rsidR="00B94D33" w:rsidRPr="00E2074D" w:rsidDel="001F0AAD" w:rsidRDefault="00B94D33" w:rsidP="00B94D33">
            <w:pPr>
              <w:spacing w:after="0"/>
              <w:rPr>
                <w:del w:id="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Players shall only be able to see the face values of cards in their own hand</w:delText>
              </w:r>
            </w:del>
          </w:p>
        </w:tc>
        <w:tc>
          <w:tcPr>
            <w:tcW w:w="1710" w:type="dxa"/>
            <w:hideMark/>
            <w:tcPrChange w:id="13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EDD6955" w14:textId="52951AAF" w:rsidR="00B94D33" w:rsidRPr="00E2074D" w:rsidDel="001F0AAD" w:rsidRDefault="00B94D33" w:rsidP="00B94D33">
            <w:pPr>
              <w:spacing w:after="0"/>
              <w:rPr>
                <w:del w:id="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F1ECD8E" w14:textId="18668E08" w:rsidR="00B94D33" w:rsidRPr="00E2074D" w:rsidDel="001F0AAD" w:rsidRDefault="008153C4" w:rsidP="00B94D33">
            <w:pPr>
              <w:spacing w:after="0"/>
              <w:rPr>
                <w:del w:id="1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BC074BC" w14:textId="57E27749" w:rsidR="00B94D33" w:rsidRPr="00E2074D" w:rsidDel="001F0AAD" w:rsidRDefault="00B94D33" w:rsidP="00B94D33">
            <w:pPr>
              <w:spacing w:after="0"/>
              <w:rPr>
                <w:del w:id="1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4B3A53" w14:textId="26071864" w:rsidR="00B94D33" w:rsidRPr="00E2074D" w:rsidDel="001F0AAD" w:rsidRDefault="00B94D33" w:rsidP="00B94D33">
            <w:pPr>
              <w:spacing w:after="0"/>
              <w:rPr>
                <w:del w:id="1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E6DB1FF" w14:textId="7DE7090C" w:rsidTr="00E24AD3">
        <w:trPr>
          <w:trHeight w:val="300"/>
          <w:del w:id="148" w:author="Robbie Frazier" w:date="2020-03-19T18:47:00Z"/>
          <w:trPrChange w:id="149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5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27DB19C" w14:textId="110BC9FA" w:rsidR="00B94D33" w:rsidRPr="00E2074D" w:rsidDel="001F0AAD" w:rsidRDefault="00B94D33" w:rsidP="00B94D33">
            <w:pPr>
              <w:spacing w:after="0"/>
              <w:jc w:val="right"/>
              <w:rPr>
                <w:del w:id="1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04.00</w:delText>
              </w:r>
            </w:del>
          </w:p>
        </w:tc>
        <w:tc>
          <w:tcPr>
            <w:tcW w:w="720" w:type="dxa"/>
            <w:noWrap/>
            <w:hideMark/>
            <w:tcPrChange w:id="15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B137BF9" w14:textId="7E10474D" w:rsidR="00B94D33" w:rsidRPr="00E2074D" w:rsidDel="001F0AAD" w:rsidRDefault="00B94D33" w:rsidP="00B94D33">
            <w:pPr>
              <w:spacing w:after="0"/>
              <w:rPr>
                <w:del w:id="1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5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87D22E" w14:textId="0D596BCB" w:rsidR="00B94D33" w:rsidRPr="00E2074D" w:rsidDel="001F0AAD" w:rsidRDefault="00B94D33" w:rsidP="00B94D33">
            <w:pPr>
              <w:spacing w:after="0"/>
              <w:rPr>
                <w:del w:id="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59" w:author="Robbie Frazier" w:date="2020-03-17T21:30:00Z">
              <w:tcPr>
                <w:tcW w:w="2527" w:type="dxa"/>
                <w:hideMark/>
              </w:tcPr>
            </w:tcPrChange>
          </w:tcPr>
          <w:p w14:paraId="0696F692" w14:textId="35D83382" w:rsidR="00B94D33" w:rsidRPr="00E2074D" w:rsidDel="001F0AAD" w:rsidRDefault="00B94D33" w:rsidP="00B94D33">
            <w:pPr>
              <w:spacing w:after="0"/>
              <w:rPr>
                <w:del w:id="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52 cards</w:delText>
              </w:r>
            </w:del>
          </w:p>
        </w:tc>
        <w:tc>
          <w:tcPr>
            <w:tcW w:w="1710" w:type="dxa"/>
            <w:hideMark/>
            <w:tcPrChange w:id="16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7DF9EE" w14:textId="423CCE0E" w:rsidR="00B94D33" w:rsidRPr="00E2074D" w:rsidDel="001F0AAD" w:rsidRDefault="00B94D33" w:rsidP="00B94D33">
            <w:pPr>
              <w:spacing w:after="0"/>
              <w:rPr>
                <w:del w:id="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3EA16D2" w14:textId="3E5589AB" w:rsidR="00B94D33" w:rsidRPr="00E2074D" w:rsidDel="001F0AAD" w:rsidRDefault="008153C4" w:rsidP="00B94D33">
            <w:pPr>
              <w:spacing w:after="0"/>
              <w:rPr>
                <w:del w:id="1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6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6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7A5DB2" w14:textId="632B4D3D" w:rsidR="00C039F6" w:rsidRPr="00E2074D" w:rsidDel="001F0AAD" w:rsidRDefault="00C039F6" w:rsidP="00B94D33">
            <w:pPr>
              <w:spacing w:after="0"/>
              <w:rPr>
                <w:del w:id="1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6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F691C41" w14:textId="0F3EF91A" w:rsidR="00B94D33" w:rsidRPr="00E2074D" w:rsidDel="001F0AAD" w:rsidRDefault="00B94D33" w:rsidP="00B94D33">
            <w:pPr>
              <w:spacing w:after="0"/>
              <w:rPr>
                <w:del w:id="17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C18CC74" w14:textId="18208A64" w:rsidTr="00E24AD3">
        <w:trPr>
          <w:trHeight w:val="600"/>
          <w:del w:id="171" w:author="Robbie Frazier" w:date="2020-03-19T18:47:00Z"/>
          <w:trPrChange w:id="17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7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15248F1" w14:textId="44B8D45A" w:rsidR="00B94D33" w:rsidRPr="00E2074D" w:rsidDel="001F0AAD" w:rsidRDefault="00B94D33" w:rsidP="00B94D33">
            <w:pPr>
              <w:spacing w:after="0"/>
              <w:jc w:val="right"/>
              <w:rPr>
                <w:del w:id="1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04.01</w:delText>
              </w:r>
            </w:del>
          </w:p>
        </w:tc>
        <w:tc>
          <w:tcPr>
            <w:tcW w:w="720" w:type="dxa"/>
            <w:noWrap/>
            <w:hideMark/>
            <w:tcPrChange w:id="17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CC5466D" w14:textId="73805B46" w:rsidR="00B94D33" w:rsidRPr="00E2074D" w:rsidDel="001F0AAD" w:rsidRDefault="00B94D33" w:rsidP="00B94D33">
            <w:pPr>
              <w:spacing w:after="0"/>
              <w:rPr>
                <w:del w:id="1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7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2BAD9F" w14:textId="44AB48B3" w:rsidR="00B94D33" w:rsidRPr="00E2074D" w:rsidDel="001F0AAD" w:rsidRDefault="00B94D33" w:rsidP="00B94D33">
            <w:pPr>
              <w:spacing w:after="0"/>
              <w:rPr>
                <w:del w:id="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82" w:author="Robbie Frazier" w:date="2020-03-17T21:30:00Z">
              <w:tcPr>
                <w:tcW w:w="2527" w:type="dxa"/>
                <w:hideMark/>
              </w:tcPr>
            </w:tcPrChange>
          </w:tcPr>
          <w:p w14:paraId="21B08781" w14:textId="735B7377" w:rsidR="00B94D33" w:rsidRPr="00E2074D" w:rsidDel="001F0AAD" w:rsidRDefault="00B94D33" w:rsidP="00B94D33">
            <w:pPr>
              <w:spacing w:after="0"/>
              <w:rPr>
                <w:del w:id="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card deck shall consist of 4 suits: hearts, spades, diamonds, clubs</w:delText>
              </w:r>
            </w:del>
          </w:p>
        </w:tc>
        <w:tc>
          <w:tcPr>
            <w:tcW w:w="1710" w:type="dxa"/>
            <w:hideMark/>
            <w:tcPrChange w:id="18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4B1212" w14:textId="16698176" w:rsidR="00B94D33" w:rsidRPr="00E2074D" w:rsidDel="001F0AAD" w:rsidRDefault="00B94D33" w:rsidP="00B94D33">
            <w:pPr>
              <w:spacing w:after="0"/>
              <w:rPr>
                <w:del w:id="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8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00E47A" w14:textId="360D4A42" w:rsidR="00B94D33" w:rsidRPr="00E2074D" w:rsidDel="001F0AAD" w:rsidRDefault="008153C4" w:rsidP="00B94D33">
            <w:pPr>
              <w:spacing w:after="0"/>
              <w:rPr>
                <w:del w:id="1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8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9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849EF0B" w14:textId="48FB21AF" w:rsidR="00B94D33" w:rsidRPr="00E2074D" w:rsidDel="001F0AAD" w:rsidRDefault="00B94D33" w:rsidP="00B94D33">
            <w:pPr>
              <w:spacing w:after="0"/>
              <w:rPr>
                <w:del w:id="1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9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76440DB" w14:textId="65480CD1" w:rsidR="00B94D33" w:rsidRPr="00E2074D" w:rsidDel="001F0AAD" w:rsidRDefault="00B94D33" w:rsidP="00B94D33">
            <w:pPr>
              <w:spacing w:after="0"/>
              <w:rPr>
                <w:del w:id="1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856F524" w14:textId="6849BA4A" w:rsidTr="00E24AD3">
        <w:trPr>
          <w:trHeight w:val="600"/>
          <w:del w:id="194" w:author="Robbie Frazier" w:date="2020-03-19T18:47:00Z"/>
          <w:trPrChange w:id="19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9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E684F23" w14:textId="7E7753EF" w:rsidR="00B94D33" w:rsidRPr="00E2074D" w:rsidDel="001F0AAD" w:rsidRDefault="00B94D33" w:rsidP="00B94D33">
            <w:pPr>
              <w:spacing w:after="0"/>
              <w:jc w:val="right"/>
              <w:rPr>
                <w:del w:id="1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04.02</w:delText>
              </w:r>
            </w:del>
          </w:p>
        </w:tc>
        <w:tc>
          <w:tcPr>
            <w:tcW w:w="720" w:type="dxa"/>
            <w:noWrap/>
            <w:hideMark/>
            <w:tcPrChange w:id="19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2B0D91E" w14:textId="0C0073B5" w:rsidR="00B94D33" w:rsidRPr="00E2074D" w:rsidDel="001F0AAD" w:rsidRDefault="00B94D33" w:rsidP="00B94D33">
            <w:pPr>
              <w:spacing w:after="0"/>
              <w:rPr>
                <w:del w:id="2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0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58620DA" w14:textId="704039AE" w:rsidR="00B94D33" w:rsidRPr="00E2074D" w:rsidDel="001F0AAD" w:rsidRDefault="00B94D33" w:rsidP="00B94D33">
            <w:pPr>
              <w:spacing w:after="0"/>
              <w:rPr>
                <w:del w:id="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05" w:author="Robbie Frazier" w:date="2020-03-17T21:30:00Z">
              <w:tcPr>
                <w:tcW w:w="2527" w:type="dxa"/>
                <w:hideMark/>
              </w:tcPr>
            </w:tcPrChange>
          </w:tcPr>
          <w:p w14:paraId="25A71394" w14:textId="5785C8FB" w:rsidR="00B94D33" w:rsidRPr="00E2074D" w:rsidDel="001F0AAD" w:rsidRDefault="00B94D33" w:rsidP="00B94D33">
            <w:pPr>
              <w:spacing w:after="0"/>
              <w:rPr>
                <w:del w:id="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suit shall consist of cards Ace, 2, 3, 4, 5, 6, 7 ,8 ,9, 10, Jack, Queen, King</w:delText>
              </w:r>
            </w:del>
          </w:p>
        </w:tc>
        <w:tc>
          <w:tcPr>
            <w:tcW w:w="1710" w:type="dxa"/>
            <w:hideMark/>
            <w:tcPrChange w:id="20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6DA14" w14:textId="427C3700" w:rsidR="00B94D33" w:rsidRPr="00E2074D" w:rsidDel="001F0AAD" w:rsidRDefault="00B94D33" w:rsidP="00B94D33">
            <w:pPr>
              <w:spacing w:after="0"/>
              <w:rPr>
                <w:del w:id="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08E56B" w14:textId="47AEB399" w:rsidR="00B94D33" w:rsidRPr="00E2074D" w:rsidDel="001F0AAD" w:rsidRDefault="008153C4" w:rsidP="00B94D33">
            <w:pPr>
              <w:spacing w:after="0"/>
              <w:rPr>
                <w:del w:id="2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1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1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955FD89" w14:textId="2CF4B79F" w:rsidR="00B94D33" w:rsidRPr="00E2074D" w:rsidDel="001F0AAD" w:rsidRDefault="00B94D33" w:rsidP="00B94D33">
            <w:pPr>
              <w:spacing w:after="0"/>
              <w:rPr>
                <w:del w:id="2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1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2EC2513" w14:textId="43352142" w:rsidR="00B94D33" w:rsidRPr="00E2074D" w:rsidDel="001F0AAD" w:rsidRDefault="00B94D33" w:rsidP="00B94D33">
            <w:pPr>
              <w:spacing w:after="0"/>
              <w:rPr>
                <w:del w:id="21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A23A01E" w14:textId="5D94F618" w:rsidTr="00E24AD3">
        <w:trPr>
          <w:trHeight w:val="600"/>
          <w:del w:id="217" w:author="Robbie Frazier" w:date="2020-03-19T18:47:00Z"/>
          <w:trPrChange w:id="21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1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071224" w14:textId="19A6A2BD" w:rsidR="00B94D33" w:rsidRPr="00E2074D" w:rsidDel="001F0AAD" w:rsidRDefault="00B94D33" w:rsidP="00B94D33">
            <w:pPr>
              <w:spacing w:after="0"/>
              <w:jc w:val="right"/>
              <w:rPr>
                <w:del w:id="2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04.03</w:delText>
              </w:r>
            </w:del>
          </w:p>
        </w:tc>
        <w:tc>
          <w:tcPr>
            <w:tcW w:w="720" w:type="dxa"/>
            <w:noWrap/>
            <w:hideMark/>
            <w:tcPrChange w:id="22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94F9B10" w14:textId="1AEFC67D" w:rsidR="00B94D33" w:rsidRPr="00E2074D" w:rsidDel="001F0AAD" w:rsidRDefault="00B94D33" w:rsidP="00B94D33">
            <w:pPr>
              <w:spacing w:after="0"/>
              <w:rPr>
                <w:del w:id="2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2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DFC8030" w14:textId="066C75FC" w:rsidR="00B94D33" w:rsidRPr="00E2074D" w:rsidDel="001F0AAD" w:rsidRDefault="00B94D33" w:rsidP="00B94D33">
            <w:pPr>
              <w:spacing w:after="0"/>
              <w:rPr>
                <w:del w:id="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28" w:author="Robbie Frazier" w:date="2020-03-17T21:30:00Z">
              <w:tcPr>
                <w:tcW w:w="2527" w:type="dxa"/>
                <w:hideMark/>
              </w:tcPr>
            </w:tcPrChange>
          </w:tcPr>
          <w:p w14:paraId="0ACEA74E" w14:textId="61F4D718" w:rsidR="00B94D33" w:rsidRPr="00E2074D" w:rsidDel="001F0AAD" w:rsidRDefault="00B94D33" w:rsidP="00B94D33">
            <w:pPr>
              <w:spacing w:after="0"/>
              <w:rPr>
                <w:del w:id="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Ace can be high (above King) or low (below 2)</w:delText>
              </w:r>
            </w:del>
          </w:p>
        </w:tc>
        <w:tc>
          <w:tcPr>
            <w:tcW w:w="1710" w:type="dxa"/>
            <w:hideMark/>
            <w:tcPrChange w:id="23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4F5042C" w14:textId="08EC8DB6" w:rsidR="00B94D33" w:rsidRPr="00E2074D" w:rsidDel="001F0AAD" w:rsidRDefault="00B94D33" w:rsidP="00B94D33">
            <w:pPr>
              <w:spacing w:after="0"/>
              <w:rPr>
                <w:del w:id="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ADE599" w14:textId="415018EF" w:rsidR="00B94D33" w:rsidRPr="00E2074D" w:rsidDel="001F0AAD" w:rsidRDefault="008153C4" w:rsidP="00B94D33">
            <w:pPr>
              <w:spacing w:after="0"/>
              <w:rPr>
                <w:del w:id="2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3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84E01B6" w14:textId="38D957E0" w:rsidR="00B94D33" w:rsidRPr="00E2074D" w:rsidDel="001F0AAD" w:rsidRDefault="00B94D33" w:rsidP="00B94D33">
            <w:pPr>
              <w:spacing w:after="0"/>
              <w:rPr>
                <w:del w:id="2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3A488DE" w14:textId="050CF80E" w:rsidR="00B94D33" w:rsidRPr="00E2074D" w:rsidDel="001F0AAD" w:rsidRDefault="00B94D33" w:rsidP="00B94D33">
            <w:pPr>
              <w:spacing w:after="0"/>
              <w:rPr>
                <w:del w:id="2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370481A" w14:textId="5B300B63" w:rsidTr="00E24AD3">
        <w:trPr>
          <w:trHeight w:val="600"/>
          <w:del w:id="240" w:author="Robbie Frazier" w:date="2020-03-19T18:47:00Z"/>
          <w:trPrChange w:id="2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3C24EEE" w14:textId="60471C5A" w:rsidR="00B94D33" w:rsidRPr="00E2074D" w:rsidDel="001F0AAD" w:rsidRDefault="00B94D33" w:rsidP="00B94D33">
            <w:pPr>
              <w:spacing w:after="0"/>
              <w:jc w:val="right"/>
              <w:rPr>
                <w:del w:id="2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05.00</w:delText>
              </w:r>
            </w:del>
          </w:p>
        </w:tc>
        <w:tc>
          <w:tcPr>
            <w:tcW w:w="720" w:type="dxa"/>
            <w:noWrap/>
            <w:hideMark/>
            <w:tcPrChange w:id="2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5AC480" w14:textId="57DDB49B" w:rsidR="00B94D33" w:rsidRPr="00E2074D" w:rsidDel="001F0AAD" w:rsidRDefault="00B94D33" w:rsidP="00B94D33">
            <w:pPr>
              <w:spacing w:after="0"/>
              <w:rPr>
                <w:del w:id="2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11347" w14:textId="48D9FE73" w:rsidR="00B94D33" w:rsidRPr="00E2074D" w:rsidDel="001F0AAD" w:rsidRDefault="00B94D33" w:rsidP="00B94D33">
            <w:pPr>
              <w:spacing w:after="0"/>
              <w:rPr>
                <w:del w:id="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51" w:author="Robbie Frazier" w:date="2020-03-17T21:30:00Z">
              <w:tcPr>
                <w:tcW w:w="2527" w:type="dxa"/>
                <w:hideMark/>
              </w:tcPr>
            </w:tcPrChange>
          </w:tcPr>
          <w:p w14:paraId="56BD6E26" w14:textId="1484EF8D" w:rsidR="00B94D33" w:rsidRPr="00E2074D" w:rsidDel="001F0AAD" w:rsidRDefault="00B94D33" w:rsidP="00B94D33">
            <w:pPr>
              <w:spacing w:after="0"/>
              <w:rPr>
                <w:del w:id="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deck shall be shuffled by the dealer three times at the beginning of each hand</w:delText>
              </w:r>
            </w:del>
          </w:p>
        </w:tc>
        <w:tc>
          <w:tcPr>
            <w:tcW w:w="1710" w:type="dxa"/>
            <w:hideMark/>
            <w:tcPrChange w:id="2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C377C19" w14:textId="4AE6C046" w:rsidR="00B94D33" w:rsidRPr="00E2074D" w:rsidDel="001F0AAD" w:rsidRDefault="00B94D33" w:rsidP="00B94D33">
            <w:pPr>
              <w:spacing w:after="0"/>
              <w:rPr>
                <w:del w:id="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5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7A0B22F" w14:textId="56820B8E" w:rsidR="00B94D33" w:rsidRPr="00E2074D" w:rsidDel="001F0AAD" w:rsidRDefault="008153C4" w:rsidP="00B94D33">
            <w:pPr>
              <w:spacing w:after="0"/>
              <w:rPr>
                <w:del w:id="2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5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5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AE08C84" w14:textId="2A102DDE" w:rsidR="00B94D33" w:rsidRPr="00E2074D" w:rsidDel="001F0AAD" w:rsidRDefault="00B94D33" w:rsidP="00B94D33">
            <w:pPr>
              <w:spacing w:after="0"/>
              <w:rPr>
                <w:del w:id="2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6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7B7CD2" w14:textId="49BC6308" w:rsidR="00B94D33" w:rsidRPr="00E2074D" w:rsidDel="001F0AAD" w:rsidRDefault="00B94D33" w:rsidP="00B94D33">
            <w:pPr>
              <w:spacing w:after="0"/>
              <w:rPr>
                <w:del w:id="26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AF47DE9" w14:textId="0FF98257" w:rsidTr="00E24AD3">
        <w:trPr>
          <w:trHeight w:val="1200"/>
          <w:del w:id="263" w:author="Robbie Frazier" w:date="2020-03-19T18:47:00Z"/>
          <w:trPrChange w:id="264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26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58ACFAE" w14:textId="57DAB1AF" w:rsidR="00B94D33" w:rsidRPr="00E2074D" w:rsidDel="001F0AAD" w:rsidRDefault="00B94D33" w:rsidP="00B94D33">
            <w:pPr>
              <w:spacing w:after="0"/>
              <w:jc w:val="right"/>
              <w:rPr>
                <w:del w:id="2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6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05.01</w:delText>
              </w:r>
            </w:del>
          </w:p>
        </w:tc>
        <w:tc>
          <w:tcPr>
            <w:tcW w:w="720" w:type="dxa"/>
            <w:noWrap/>
            <w:hideMark/>
            <w:tcPrChange w:id="26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94E35ED" w14:textId="477F0645" w:rsidR="00B94D33" w:rsidRPr="00E2074D" w:rsidDel="001F0AAD" w:rsidRDefault="00B94D33" w:rsidP="00B94D33">
            <w:pPr>
              <w:spacing w:after="0"/>
              <w:rPr>
                <w:del w:id="2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7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77BEB4" w14:textId="47110586" w:rsidR="00B94D33" w:rsidRPr="00E2074D" w:rsidDel="001F0AAD" w:rsidRDefault="00B94D33" w:rsidP="00B94D33">
            <w:pPr>
              <w:spacing w:after="0"/>
              <w:rPr>
                <w:del w:id="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74" w:author="Robbie Frazier" w:date="2020-03-17T21:30:00Z">
              <w:tcPr>
                <w:tcW w:w="2527" w:type="dxa"/>
                <w:hideMark/>
              </w:tcPr>
            </w:tcPrChange>
          </w:tcPr>
          <w:p w14:paraId="24DBF807" w14:textId="0672E0F4" w:rsidR="00B94D33" w:rsidRPr="00E2074D" w:rsidDel="001F0AAD" w:rsidRDefault="00B94D33" w:rsidP="00B94D33">
            <w:pPr>
              <w:spacing w:after="0"/>
              <w:rPr>
                <w:del w:id="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Cards shall be dealt by the dealer from the deck one at a time to each player in sequential order clockwise from left until each player has five cards</w:delText>
              </w:r>
            </w:del>
          </w:p>
        </w:tc>
        <w:tc>
          <w:tcPr>
            <w:tcW w:w="1710" w:type="dxa"/>
            <w:hideMark/>
            <w:tcPrChange w:id="27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5C6E91B" w14:textId="002C9A88" w:rsidR="00B94D33" w:rsidRPr="00E2074D" w:rsidDel="001F0AAD" w:rsidRDefault="00B94D33" w:rsidP="00B94D33">
            <w:pPr>
              <w:spacing w:after="0"/>
              <w:rPr>
                <w:del w:id="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7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AE96C00" w14:textId="53389C6D" w:rsidR="00B94D33" w:rsidRPr="00E2074D" w:rsidDel="001F0AAD" w:rsidRDefault="008153C4" w:rsidP="00B94D33">
            <w:pPr>
              <w:spacing w:after="0"/>
              <w:rPr>
                <w:del w:id="2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28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28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7E128DF" w14:textId="4F4A9521" w:rsidR="00B94D33" w:rsidRPr="00E2074D" w:rsidDel="001F0AAD" w:rsidRDefault="00B94D33" w:rsidP="00B94D33">
            <w:pPr>
              <w:spacing w:after="0"/>
              <w:rPr>
                <w:del w:id="2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28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3E9C9EE" w14:textId="7B47E3C2" w:rsidR="00B94D33" w:rsidRPr="00E2074D" w:rsidDel="001F0AAD" w:rsidRDefault="00B94D33" w:rsidP="00B94D33">
            <w:pPr>
              <w:spacing w:after="0"/>
              <w:rPr>
                <w:del w:id="2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3A42F2" w14:textId="0F7CD5BC" w:rsidTr="00E24AD3">
        <w:trPr>
          <w:trHeight w:val="600"/>
          <w:del w:id="286" w:author="Robbie Frazier" w:date="2020-03-19T18:47:00Z"/>
          <w:trPrChange w:id="28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28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08F344D" w14:textId="03477315" w:rsidR="00B94D33" w:rsidRPr="00E2074D" w:rsidDel="001F0AAD" w:rsidRDefault="00B94D33" w:rsidP="00B94D33">
            <w:pPr>
              <w:spacing w:after="0"/>
              <w:jc w:val="right"/>
              <w:rPr>
                <w:del w:id="2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06.00</w:delText>
              </w:r>
            </w:del>
          </w:p>
        </w:tc>
        <w:tc>
          <w:tcPr>
            <w:tcW w:w="720" w:type="dxa"/>
            <w:noWrap/>
            <w:hideMark/>
            <w:tcPrChange w:id="29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0D653F3" w14:textId="67EC95CB" w:rsidR="00B94D33" w:rsidRPr="00E2074D" w:rsidDel="001F0AAD" w:rsidRDefault="00B94D33" w:rsidP="00B94D33">
            <w:pPr>
              <w:spacing w:after="0"/>
              <w:rPr>
                <w:del w:id="2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29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5F735B" w14:textId="585C064E" w:rsidR="00B94D33" w:rsidRPr="00E2074D" w:rsidDel="001F0AAD" w:rsidRDefault="00B94D33" w:rsidP="00B94D33">
            <w:pPr>
              <w:spacing w:after="0"/>
              <w:rPr>
                <w:del w:id="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297" w:author="Robbie Frazier" w:date="2020-03-17T21:30:00Z">
              <w:tcPr>
                <w:tcW w:w="2527" w:type="dxa"/>
                <w:hideMark/>
              </w:tcPr>
            </w:tcPrChange>
          </w:tcPr>
          <w:p w14:paraId="5DD96158" w14:textId="61A9EDB5" w:rsidR="00B94D33" w:rsidRPr="00E2074D" w:rsidDel="001F0AAD" w:rsidRDefault="00B94D33" w:rsidP="00B94D33">
            <w:pPr>
              <w:spacing w:after="0"/>
              <w:rPr>
                <w:del w:id="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system shall accommodate a discard pile for all unwanted or folded cards</w:delText>
              </w:r>
            </w:del>
          </w:p>
        </w:tc>
        <w:tc>
          <w:tcPr>
            <w:tcW w:w="1710" w:type="dxa"/>
            <w:hideMark/>
            <w:tcPrChange w:id="30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784D66" w14:textId="4F112E04" w:rsidR="00B94D33" w:rsidRPr="00E2074D" w:rsidDel="001F0AAD" w:rsidRDefault="00B94D33" w:rsidP="00B94D33">
            <w:pPr>
              <w:spacing w:after="0"/>
              <w:rPr>
                <w:del w:id="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D3E397D" w14:textId="0509C234" w:rsidR="00B94D33" w:rsidRPr="00E2074D" w:rsidDel="001F0AAD" w:rsidRDefault="008153C4" w:rsidP="00B94D33">
            <w:pPr>
              <w:spacing w:after="0"/>
              <w:rPr>
                <w:del w:id="3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0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30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7305EEE" w14:textId="5755737B" w:rsidR="00B94D33" w:rsidRPr="00E2074D" w:rsidDel="001F0AAD" w:rsidRDefault="00B94D33" w:rsidP="00B94D33">
            <w:pPr>
              <w:spacing w:after="0"/>
              <w:rPr>
                <w:del w:id="3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0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B6A73A" w14:textId="043C11A0" w:rsidR="00B94D33" w:rsidRPr="00E2074D" w:rsidDel="001F0AAD" w:rsidRDefault="00B94D33" w:rsidP="00B94D33">
            <w:pPr>
              <w:spacing w:after="0"/>
              <w:rPr>
                <w:del w:id="30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B4FA2B" w14:textId="2EBEB2BD" w:rsidTr="00E24AD3">
        <w:trPr>
          <w:trHeight w:val="600"/>
          <w:del w:id="309" w:author="Robbie Frazier" w:date="2020-03-19T18:47:00Z"/>
          <w:trPrChange w:id="31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31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52726D0" w14:textId="4744FEE5" w:rsidR="00B94D33" w:rsidRPr="00E2074D" w:rsidDel="001F0AAD" w:rsidRDefault="00B94D33" w:rsidP="00B94D33">
            <w:pPr>
              <w:spacing w:after="0"/>
              <w:jc w:val="right"/>
              <w:rPr>
                <w:del w:id="31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07.00</w:delText>
              </w:r>
            </w:del>
          </w:p>
        </w:tc>
        <w:tc>
          <w:tcPr>
            <w:tcW w:w="720" w:type="dxa"/>
            <w:noWrap/>
            <w:hideMark/>
            <w:tcPrChange w:id="31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A08DECB" w14:textId="62A00D70" w:rsidR="00B94D33" w:rsidRPr="00E2074D" w:rsidDel="001F0AAD" w:rsidRDefault="00B94D33" w:rsidP="00B94D33">
            <w:pPr>
              <w:spacing w:after="0"/>
              <w:rPr>
                <w:del w:id="31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1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57D46F" w14:textId="2A5EB73F" w:rsidR="00B94D33" w:rsidRPr="00E2074D" w:rsidDel="001F0AAD" w:rsidRDefault="00B94D33" w:rsidP="00B94D33">
            <w:pPr>
              <w:spacing w:after="0"/>
              <w:rPr>
                <w:del w:id="318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19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20" w:author="Robbie Frazier" w:date="2020-03-17T21:30:00Z">
              <w:tcPr>
                <w:tcW w:w="2527" w:type="dxa"/>
                <w:hideMark/>
              </w:tcPr>
            </w:tcPrChange>
          </w:tcPr>
          <w:p w14:paraId="117D7321" w14:textId="79F5D66A" w:rsidR="00B94D33" w:rsidRPr="00E2074D" w:rsidDel="001F0AAD" w:rsidRDefault="00B94D33" w:rsidP="00B94D33">
            <w:pPr>
              <w:spacing w:after="0"/>
              <w:rPr>
                <w:del w:id="321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22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There shall be three denominations of betting chips</w:delText>
              </w:r>
            </w:del>
          </w:p>
        </w:tc>
        <w:tc>
          <w:tcPr>
            <w:tcW w:w="1710" w:type="dxa"/>
            <w:hideMark/>
            <w:tcPrChange w:id="32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4B6736F" w14:textId="672F96F8" w:rsidR="00B94D33" w:rsidRPr="00E2074D" w:rsidDel="001F0AAD" w:rsidRDefault="00B94D33" w:rsidP="00B94D33">
            <w:pPr>
              <w:spacing w:after="0"/>
              <w:rPr>
                <w:del w:id="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2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67736E0" w14:textId="79EB33DB" w:rsidR="00B94D33" w:rsidRPr="008153C4" w:rsidDel="001F0AAD" w:rsidRDefault="008153C4" w:rsidP="00B94D33">
            <w:pPr>
              <w:spacing w:after="0"/>
              <w:rPr>
                <w:del w:id="326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27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2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6810924" w14:textId="4F313EAF" w:rsidR="00B94D33" w:rsidRPr="00E2074D" w:rsidDel="001F0AAD" w:rsidRDefault="00B94D33" w:rsidP="00B94D33">
            <w:pPr>
              <w:spacing w:after="0"/>
              <w:rPr>
                <w:del w:id="3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3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F4874C7" w14:textId="12E322E7" w:rsidR="00B94D33" w:rsidRPr="00E2074D" w:rsidDel="001F0AAD" w:rsidRDefault="00E2074D" w:rsidP="00B94D33">
            <w:pPr>
              <w:spacing w:after="0"/>
              <w:rPr>
                <w:del w:id="33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389D3BFC" w14:textId="7B9AF2AB" w:rsidTr="00E24AD3">
        <w:trPr>
          <w:trHeight w:val="300"/>
          <w:del w:id="333" w:author="Robbie Frazier" w:date="2020-03-19T18:47:00Z"/>
          <w:trPrChange w:id="33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3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EEE1179" w14:textId="5E623975" w:rsidR="00B94D33" w:rsidRPr="00E2074D" w:rsidDel="001F0AAD" w:rsidRDefault="00B94D33" w:rsidP="00B94D33">
            <w:pPr>
              <w:spacing w:after="0"/>
              <w:jc w:val="right"/>
              <w:rPr>
                <w:del w:id="33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3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07.01</w:delText>
              </w:r>
            </w:del>
          </w:p>
        </w:tc>
        <w:tc>
          <w:tcPr>
            <w:tcW w:w="720" w:type="dxa"/>
            <w:noWrap/>
            <w:hideMark/>
            <w:tcPrChange w:id="33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E211E3B" w14:textId="21A65152" w:rsidR="00B94D33" w:rsidRPr="00E2074D" w:rsidDel="001F0AAD" w:rsidRDefault="00B94D33" w:rsidP="00B94D33">
            <w:pPr>
              <w:spacing w:after="0"/>
              <w:rPr>
                <w:del w:id="33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4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7919E04" w14:textId="4D21441E" w:rsidR="00B94D33" w:rsidRPr="00E2074D" w:rsidDel="001F0AAD" w:rsidRDefault="00B94D33" w:rsidP="00B94D33">
            <w:pPr>
              <w:spacing w:after="0"/>
              <w:rPr>
                <w:del w:id="342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3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44" w:author="Robbie Frazier" w:date="2020-03-17T21:30:00Z">
              <w:tcPr>
                <w:tcW w:w="2527" w:type="dxa"/>
                <w:hideMark/>
              </w:tcPr>
            </w:tcPrChange>
          </w:tcPr>
          <w:p w14:paraId="5867DE76" w14:textId="5C8B0F55" w:rsidR="00B94D33" w:rsidRPr="00E2074D" w:rsidDel="001F0AAD" w:rsidRDefault="00B94D33" w:rsidP="00B94D33">
            <w:pPr>
              <w:spacing w:after="0"/>
              <w:rPr>
                <w:del w:id="345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46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White chips shall have a value of $1</w:delText>
              </w:r>
            </w:del>
          </w:p>
        </w:tc>
        <w:tc>
          <w:tcPr>
            <w:tcW w:w="1710" w:type="dxa"/>
            <w:hideMark/>
            <w:tcPrChange w:id="34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CE3AFF" w14:textId="5DD81AF3" w:rsidR="00B94D33" w:rsidRPr="00E2074D" w:rsidDel="001F0AAD" w:rsidRDefault="00B94D33" w:rsidP="00B94D33">
            <w:pPr>
              <w:spacing w:after="0"/>
              <w:rPr>
                <w:del w:id="3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4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BA1238" w14:textId="6F2C2931" w:rsidR="00B94D33" w:rsidRPr="008153C4" w:rsidDel="001F0AAD" w:rsidRDefault="008153C4" w:rsidP="00B94D33">
            <w:pPr>
              <w:spacing w:after="0"/>
              <w:rPr>
                <w:del w:id="350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51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5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59B00F" w14:textId="0C353AD5" w:rsidR="00B94D33" w:rsidRPr="00E2074D" w:rsidDel="001F0AAD" w:rsidRDefault="00B94D33" w:rsidP="00B94D33">
            <w:pPr>
              <w:spacing w:after="0"/>
              <w:rPr>
                <w:del w:id="3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5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5C3EE64" w14:textId="4475F092" w:rsidR="00B94D33" w:rsidRPr="00E2074D" w:rsidDel="001F0AAD" w:rsidRDefault="00E2074D" w:rsidP="00B94D33">
            <w:pPr>
              <w:spacing w:after="0"/>
              <w:rPr>
                <w:del w:id="3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5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76E3AA21" w14:textId="1AF49307" w:rsidTr="00E24AD3">
        <w:trPr>
          <w:trHeight w:val="300"/>
          <w:del w:id="357" w:author="Robbie Frazier" w:date="2020-03-19T18:47:00Z"/>
          <w:trPrChange w:id="35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5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312FB3B" w14:textId="31591950" w:rsidR="00B94D33" w:rsidRPr="00E2074D" w:rsidDel="001F0AAD" w:rsidRDefault="00B94D33" w:rsidP="00B94D33">
            <w:pPr>
              <w:spacing w:after="0"/>
              <w:jc w:val="right"/>
              <w:rPr>
                <w:del w:id="36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07.02</w:delText>
              </w:r>
            </w:del>
          </w:p>
        </w:tc>
        <w:tc>
          <w:tcPr>
            <w:tcW w:w="720" w:type="dxa"/>
            <w:noWrap/>
            <w:hideMark/>
            <w:tcPrChange w:id="36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A3CC142" w14:textId="50D3008C" w:rsidR="00B94D33" w:rsidRPr="00E2074D" w:rsidDel="001F0AAD" w:rsidRDefault="00B94D33" w:rsidP="00B94D33">
            <w:pPr>
              <w:spacing w:after="0"/>
              <w:rPr>
                <w:del w:id="36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6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7CEA4A5" w14:textId="3BD08374" w:rsidR="00B94D33" w:rsidRPr="00E2074D" w:rsidDel="001F0AAD" w:rsidRDefault="00B94D33" w:rsidP="00B94D33">
            <w:pPr>
              <w:spacing w:after="0"/>
              <w:rPr>
                <w:del w:id="366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67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68" w:author="Robbie Frazier" w:date="2020-03-17T21:30:00Z">
              <w:tcPr>
                <w:tcW w:w="2527" w:type="dxa"/>
                <w:hideMark/>
              </w:tcPr>
            </w:tcPrChange>
          </w:tcPr>
          <w:p w14:paraId="2D8F2A18" w14:textId="16A8757F" w:rsidR="00B94D33" w:rsidRPr="00E2074D" w:rsidDel="001F0AAD" w:rsidRDefault="00B94D33" w:rsidP="00B94D33">
            <w:pPr>
              <w:spacing w:after="0"/>
              <w:rPr>
                <w:del w:id="369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70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Red chips shall have a value of $5</w:delText>
              </w:r>
            </w:del>
          </w:p>
        </w:tc>
        <w:tc>
          <w:tcPr>
            <w:tcW w:w="1710" w:type="dxa"/>
            <w:hideMark/>
            <w:tcPrChange w:id="37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84EB54E" w14:textId="57B0441B" w:rsidR="00B94D33" w:rsidRPr="00E2074D" w:rsidDel="001F0AAD" w:rsidRDefault="00B94D33" w:rsidP="00B94D33">
            <w:pPr>
              <w:spacing w:after="0"/>
              <w:rPr>
                <w:del w:id="3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E8E6254" w14:textId="29986A36" w:rsidR="00B94D33" w:rsidRPr="008153C4" w:rsidDel="001F0AAD" w:rsidRDefault="008153C4" w:rsidP="00B94D33">
            <w:pPr>
              <w:spacing w:after="0"/>
              <w:rPr>
                <w:del w:id="374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75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37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75F070F" w14:textId="572F66F1" w:rsidR="00B94D33" w:rsidRPr="00E2074D" w:rsidDel="001F0AAD" w:rsidRDefault="00B94D33" w:rsidP="00B94D33">
            <w:pPr>
              <w:spacing w:after="0"/>
              <w:rPr>
                <w:del w:id="37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7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9E9C6D" w14:textId="4FAF80FF" w:rsidR="00B94D33" w:rsidRPr="00E2074D" w:rsidDel="001F0AAD" w:rsidRDefault="00E2074D" w:rsidP="00B94D33">
            <w:pPr>
              <w:spacing w:after="0"/>
              <w:rPr>
                <w:del w:id="3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38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4C87698B" w14:textId="5040746C" w:rsidTr="00E24AD3">
        <w:trPr>
          <w:trHeight w:val="300"/>
          <w:del w:id="381" w:author="Robbie Frazier" w:date="2020-03-19T18:47:00Z"/>
          <w:trPrChange w:id="382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3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02BE75" w14:textId="60E41EF2" w:rsidR="00B94D33" w:rsidRPr="00E2074D" w:rsidDel="001F0AAD" w:rsidRDefault="00B94D33" w:rsidP="00B94D33">
            <w:pPr>
              <w:spacing w:after="0"/>
              <w:jc w:val="right"/>
              <w:rPr>
                <w:del w:id="384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5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07.03</w:delText>
              </w:r>
            </w:del>
          </w:p>
        </w:tc>
        <w:tc>
          <w:tcPr>
            <w:tcW w:w="720" w:type="dxa"/>
            <w:noWrap/>
            <w:hideMark/>
            <w:tcPrChange w:id="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F515BC1" w14:textId="25BBF2D9" w:rsidR="00B94D33" w:rsidRPr="00E2074D" w:rsidDel="001F0AAD" w:rsidRDefault="00B94D33" w:rsidP="00B94D33">
            <w:pPr>
              <w:spacing w:after="0"/>
              <w:rPr>
                <w:del w:id="387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88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F39DF5E" w14:textId="233BC96A" w:rsidR="00B94D33" w:rsidRPr="00E2074D" w:rsidDel="001F0AAD" w:rsidRDefault="00B94D33" w:rsidP="00B94D33">
            <w:pPr>
              <w:spacing w:after="0"/>
              <w:rPr>
                <w:del w:id="390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1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392" w:author="Robbie Frazier" w:date="2020-03-17T21:30:00Z">
              <w:tcPr>
                <w:tcW w:w="2527" w:type="dxa"/>
                <w:hideMark/>
              </w:tcPr>
            </w:tcPrChange>
          </w:tcPr>
          <w:p w14:paraId="7A3AF455" w14:textId="78811646" w:rsidR="00B94D33" w:rsidRPr="00E2074D" w:rsidDel="001F0AAD" w:rsidRDefault="00B94D33" w:rsidP="00B94D33">
            <w:pPr>
              <w:spacing w:after="0"/>
              <w:rPr>
                <w:del w:id="393" w:author="Robbie Frazier" w:date="2020-03-19T18:47:00Z"/>
                <w:rFonts w:ascii="Calibri" w:eastAsia="Times New Roman" w:hAnsi="Calibri" w:cs="Calibri"/>
                <w:strike/>
                <w:color w:val="000000"/>
                <w:sz w:val="22"/>
                <w:szCs w:val="22"/>
                <w:lang w:eastAsia="en-US"/>
              </w:rPr>
            </w:pPr>
            <w:del w:id="394" w:author="Robbie Frazier" w:date="2020-03-19T18:47:00Z">
              <w:r w:rsidRPr="00E2074D" w:rsidDel="001F0AAD">
                <w:rPr>
                  <w:rFonts w:ascii="Calibri" w:eastAsia="Times New Roman" w:hAnsi="Calibri" w:cs="Calibri"/>
                  <w:strike/>
                  <w:color w:val="000000"/>
                  <w:sz w:val="22"/>
                  <w:szCs w:val="22"/>
                  <w:lang w:eastAsia="en-US"/>
                </w:rPr>
                <w:delText>Blue chips shall have a value of $25</w:delText>
              </w:r>
            </w:del>
          </w:p>
        </w:tc>
        <w:tc>
          <w:tcPr>
            <w:tcW w:w="1710" w:type="dxa"/>
            <w:hideMark/>
            <w:tcPrChange w:id="3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2BC6341" w14:textId="0B40786A" w:rsidR="00B94D33" w:rsidRPr="00E2074D" w:rsidDel="001F0AAD" w:rsidRDefault="00B94D33" w:rsidP="00B94D33">
            <w:pPr>
              <w:spacing w:after="0"/>
              <w:rPr>
                <w:del w:id="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3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038908D" w14:textId="28C66FC6" w:rsidR="00B94D33" w:rsidRPr="008153C4" w:rsidDel="001F0AAD" w:rsidRDefault="008153C4" w:rsidP="00B94D33">
            <w:pPr>
              <w:spacing w:after="0"/>
              <w:rPr>
                <w:del w:id="398" w:author="Robbie Frazier" w:date="2020-03-19T18:47:00Z"/>
                <w:rFonts w:ascii="Calibri" w:eastAsia="Times New Roman" w:hAnsi="Calibri" w:cs="Calibri"/>
                <w:strike/>
                <w:color w:val="auto"/>
                <w:sz w:val="22"/>
                <w:szCs w:val="22"/>
                <w:lang w:eastAsia="en-US"/>
              </w:rPr>
            </w:pPr>
            <w:del w:id="399" w:author="Robbie Frazier" w:date="2020-03-19T18:47:00Z">
              <w:r w:rsidRPr="008153C4" w:rsidDel="001F0AAD">
                <w:rPr>
                  <w:rFonts w:ascii="Calibri" w:eastAsia="Times New Roman" w:hAnsi="Calibri" w:cs="Calibri"/>
                  <w:strike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50E4631" w14:textId="5FBABD0B" w:rsidR="00B94D33" w:rsidRPr="00E2074D" w:rsidDel="001F0AAD" w:rsidRDefault="00B94D33" w:rsidP="00B94D33">
            <w:pPr>
              <w:spacing w:after="0"/>
              <w:rPr>
                <w:del w:id="4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A79EE4" w14:textId="23C82502" w:rsidR="00B94D33" w:rsidRPr="00E2074D" w:rsidDel="001F0AAD" w:rsidRDefault="00E2074D" w:rsidP="00B94D33">
            <w:pPr>
              <w:spacing w:after="0"/>
              <w:rPr>
                <w:del w:id="4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0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Obsoleted</w:delText>
              </w:r>
            </w:del>
          </w:p>
        </w:tc>
      </w:tr>
      <w:tr w:rsidR="00E24AD3" w:rsidRPr="00E2074D" w:rsidDel="001F0AAD" w14:paraId="54ED3351" w14:textId="0B0E8EDD" w:rsidTr="00E24AD3">
        <w:trPr>
          <w:trHeight w:val="600"/>
          <w:del w:id="405" w:author="Robbie Frazier" w:date="2020-03-19T18:47:00Z"/>
          <w:trPrChange w:id="4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1E8D5BD" w14:textId="6BA09C00" w:rsidR="00B94D33" w:rsidRPr="00E2074D" w:rsidDel="001F0AAD" w:rsidRDefault="00B94D33" w:rsidP="00B94D33">
            <w:pPr>
              <w:spacing w:after="0"/>
              <w:jc w:val="right"/>
              <w:rPr>
                <w:del w:id="4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08.00</w:delText>
              </w:r>
            </w:del>
          </w:p>
        </w:tc>
        <w:tc>
          <w:tcPr>
            <w:tcW w:w="720" w:type="dxa"/>
            <w:noWrap/>
            <w:hideMark/>
            <w:tcPrChange w:id="4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C5C57C6" w14:textId="5000D318" w:rsidR="00B94D33" w:rsidRPr="00E2074D" w:rsidDel="001F0AAD" w:rsidRDefault="00B94D33" w:rsidP="00B94D33">
            <w:pPr>
              <w:spacing w:after="0"/>
              <w:rPr>
                <w:del w:id="4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DA035E6" w14:textId="38DF06DB" w:rsidR="00B94D33" w:rsidRPr="00E2074D" w:rsidDel="001F0AAD" w:rsidRDefault="00B94D33" w:rsidP="00B94D33">
            <w:pPr>
              <w:spacing w:after="0"/>
              <w:rPr>
                <w:del w:id="4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Player</w:delText>
              </w:r>
            </w:del>
          </w:p>
        </w:tc>
        <w:tc>
          <w:tcPr>
            <w:tcW w:w="1800" w:type="dxa"/>
            <w:hideMark/>
            <w:tcPrChange w:id="416" w:author="Robbie Frazier" w:date="2020-03-17T21:30:00Z">
              <w:tcPr>
                <w:tcW w:w="2527" w:type="dxa"/>
                <w:hideMark/>
              </w:tcPr>
            </w:tcPrChange>
          </w:tcPr>
          <w:p w14:paraId="6640A9C5" w14:textId="475A166A" w:rsidR="00B94D33" w:rsidRPr="00E2074D" w:rsidDel="001F0AAD" w:rsidRDefault="00B94D33" w:rsidP="00B94D33">
            <w:pPr>
              <w:spacing w:after="0"/>
              <w:rPr>
                <w:del w:id="4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 xml:space="preserve">Each player shall begin with </w:delText>
              </w:r>
              <w:r w:rsid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$100</w:delText>
              </w:r>
            </w:del>
          </w:p>
        </w:tc>
        <w:tc>
          <w:tcPr>
            <w:tcW w:w="1710" w:type="dxa"/>
            <w:hideMark/>
            <w:tcPrChange w:id="4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9BDD603" w14:textId="661AC895" w:rsidR="00B94D33" w:rsidRPr="00E2074D" w:rsidDel="001F0AAD" w:rsidRDefault="00B94D33" w:rsidP="00B94D33">
            <w:pPr>
              <w:spacing w:after="0"/>
              <w:rPr>
                <w:del w:id="4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2C81D0F" w14:textId="5A0E28FA" w:rsidR="00B94D33" w:rsidRPr="00E2074D" w:rsidDel="001F0AAD" w:rsidRDefault="008153C4" w:rsidP="00B94D33">
            <w:pPr>
              <w:spacing w:after="0"/>
              <w:rPr>
                <w:del w:id="4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20FBED6" w14:textId="78201877" w:rsidR="00B94D33" w:rsidRPr="00E2074D" w:rsidDel="001F0AAD" w:rsidRDefault="00B94D33" w:rsidP="00B94D33">
            <w:pPr>
              <w:spacing w:after="0"/>
              <w:rPr>
                <w:del w:id="4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118F149" w14:textId="717E083A" w:rsidR="00B94D33" w:rsidRPr="00E2074D" w:rsidDel="001F0AAD" w:rsidRDefault="00E2074D" w:rsidP="00B94D33">
            <w:pPr>
              <w:spacing w:after="0"/>
              <w:rPr>
                <w:del w:id="4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2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Removed chips and replaced with value</w:delText>
              </w:r>
            </w:del>
          </w:p>
        </w:tc>
      </w:tr>
      <w:tr w:rsidR="00E24AD3" w:rsidRPr="00E2074D" w:rsidDel="001F0AAD" w14:paraId="73D96C13" w14:textId="38AAF4EA" w:rsidTr="00E24AD3">
        <w:trPr>
          <w:trHeight w:val="300"/>
          <w:del w:id="429" w:author="Robbie Frazier" w:date="2020-03-19T18:47:00Z"/>
          <w:trPrChange w:id="430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4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AD6944D" w14:textId="27E76C34" w:rsidR="00B94D33" w:rsidRPr="00E2074D" w:rsidDel="001F0AAD" w:rsidRDefault="00B94D33" w:rsidP="00B94D33">
            <w:pPr>
              <w:spacing w:after="0"/>
              <w:jc w:val="right"/>
              <w:rPr>
                <w:del w:id="4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09.00</w:delText>
              </w:r>
            </w:del>
          </w:p>
        </w:tc>
        <w:tc>
          <w:tcPr>
            <w:tcW w:w="720" w:type="dxa"/>
            <w:noWrap/>
            <w:hideMark/>
            <w:tcPrChange w:id="4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041AB4" w14:textId="41262902" w:rsidR="00B94D33" w:rsidRPr="00E2074D" w:rsidDel="001F0AAD" w:rsidRDefault="00B94D33" w:rsidP="00B94D33">
            <w:pPr>
              <w:spacing w:after="0"/>
              <w:rPr>
                <w:del w:id="4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811EDF" w14:textId="4CEB09CC" w:rsidR="00B94D33" w:rsidRPr="00E2074D" w:rsidDel="001F0AAD" w:rsidRDefault="00B94D33" w:rsidP="00B94D33">
            <w:pPr>
              <w:spacing w:after="0"/>
              <w:rPr>
                <w:del w:id="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40" w:author="Robbie Frazier" w:date="2020-03-17T21:30:00Z">
              <w:tcPr>
                <w:tcW w:w="2527" w:type="dxa"/>
                <w:hideMark/>
              </w:tcPr>
            </w:tcPrChange>
          </w:tcPr>
          <w:p w14:paraId="3989FC52" w14:textId="13BC0370" w:rsidR="00B94D33" w:rsidRPr="00E2074D" w:rsidDel="001F0AAD" w:rsidRDefault="00B94D33" w:rsidP="00B94D33">
            <w:pPr>
              <w:spacing w:after="0"/>
              <w:rPr>
                <w:del w:id="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ante $1 to enter the hand</w:delText>
              </w:r>
            </w:del>
          </w:p>
        </w:tc>
        <w:tc>
          <w:tcPr>
            <w:tcW w:w="1710" w:type="dxa"/>
            <w:hideMark/>
            <w:tcPrChange w:id="4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DA1AF2D" w14:textId="2EDCA945" w:rsidR="00B94D33" w:rsidRPr="00E2074D" w:rsidDel="001F0AAD" w:rsidRDefault="00B94D33" w:rsidP="00B94D33">
            <w:pPr>
              <w:spacing w:after="0"/>
              <w:rPr>
                <w:del w:id="4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ECA45F0" w14:textId="2B242099" w:rsidR="00B94D33" w:rsidRPr="00E2074D" w:rsidDel="001F0AAD" w:rsidRDefault="008153C4" w:rsidP="00B94D33">
            <w:pPr>
              <w:spacing w:after="0"/>
              <w:rPr>
                <w:del w:id="4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0E9D3F0" w14:textId="2F3687D8" w:rsidR="00B94D33" w:rsidRPr="00E2074D" w:rsidDel="001F0AAD" w:rsidRDefault="00B94D33" w:rsidP="00B94D33">
            <w:pPr>
              <w:spacing w:after="0"/>
              <w:rPr>
                <w:del w:id="4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5749087" w14:textId="5A062449" w:rsidR="00B94D33" w:rsidRPr="00E2074D" w:rsidDel="001F0AAD" w:rsidRDefault="00B94D33" w:rsidP="00B94D33">
            <w:pPr>
              <w:spacing w:after="0"/>
              <w:rPr>
                <w:del w:id="4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433D68" w14:textId="0D49C02E" w:rsidTr="00E24AD3">
        <w:trPr>
          <w:trHeight w:val="600"/>
          <w:del w:id="452" w:author="Robbie Frazier" w:date="2020-03-19T18:47:00Z"/>
          <w:trPrChange w:id="45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713F75B" w14:textId="55959032" w:rsidR="00B94D33" w:rsidRPr="00E2074D" w:rsidDel="001F0AAD" w:rsidRDefault="00B94D33" w:rsidP="00B94D33">
            <w:pPr>
              <w:spacing w:after="0"/>
              <w:jc w:val="right"/>
              <w:rPr>
                <w:del w:id="4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09.01</w:delText>
              </w:r>
            </w:del>
          </w:p>
        </w:tc>
        <w:tc>
          <w:tcPr>
            <w:tcW w:w="720" w:type="dxa"/>
            <w:noWrap/>
            <w:hideMark/>
            <w:tcPrChange w:id="4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40551F9" w14:textId="07E815E1" w:rsidR="00B94D33" w:rsidRPr="00E2074D" w:rsidDel="001F0AAD" w:rsidRDefault="00B94D33" w:rsidP="00B94D33">
            <w:pPr>
              <w:spacing w:after="0"/>
              <w:rPr>
                <w:del w:id="4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B26974B" w14:textId="165F6DB9" w:rsidR="00B94D33" w:rsidRPr="00E2074D" w:rsidDel="001F0AAD" w:rsidRDefault="00B94D33" w:rsidP="00B94D33">
            <w:pPr>
              <w:spacing w:after="0"/>
              <w:rPr>
                <w:del w:id="4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463" w:author="Robbie Frazier" w:date="2020-03-17T21:30:00Z">
              <w:tcPr>
                <w:tcW w:w="2527" w:type="dxa"/>
                <w:hideMark/>
              </w:tcPr>
            </w:tcPrChange>
          </w:tcPr>
          <w:p w14:paraId="42871048" w14:textId="545A2D2C" w:rsidR="00B94D33" w:rsidRPr="00E2074D" w:rsidDel="001F0AAD" w:rsidRDefault="00B94D33" w:rsidP="00B94D33">
            <w:pPr>
              <w:spacing w:after="0"/>
              <w:rPr>
                <w:del w:id="4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ante shall establish the opening prize pot for winning the hand</w:delText>
              </w:r>
            </w:del>
          </w:p>
        </w:tc>
        <w:tc>
          <w:tcPr>
            <w:tcW w:w="1710" w:type="dxa"/>
            <w:hideMark/>
            <w:tcPrChange w:id="4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8873B2" w14:textId="346219D3" w:rsidR="00B94D33" w:rsidRPr="00E2074D" w:rsidDel="001F0AAD" w:rsidRDefault="00B94D33" w:rsidP="00B94D33">
            <w:pPr>
              <w:spacing w:after="0"/>
              <w:rPr>
                <w:del w:id="4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initial ante is equal to the number of player processes</w:delText>
              </w:r>
            </w:del>
          </w:p>
        </w:tc>
        <w:tc>
          <w:tcPr>
            <w:tcW w:w="0" w:type="dxa"/>
            <w:noWrap/>
            <w:hideMark/>
            <w:tcPrChange w:id="46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CB4FD3" w14:textId="49D3DDF6" w:rsidR="00B94D33" w:rsidRPr="00E2074D" w:rsidDel="001F0AAD" w:rsidRDefault="008153C4" w:rsidP="00B94D33">
            <w:pPr>
              <w:spacing w:after="0"/>
              <w:rPr>
                <w:del w:id="4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7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7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DC23B87" w14:textId="219085C6" w:rsidR="00B94D33" w:rsidRPr="00E2074D" w:rsidDel="001F0AAD" w:rsidRDefault="00B94D33" w:rsidP="00B94D33">
            <w:pPr>
              <w:spacing w:after="0"/>
              <w:rPr>
                <w:del w:id="4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7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F7276C6" w14:textId="4068BDE5" w:rsidR="00B94D33" w:rsidRPr="00E2074D" w:rsidDel="001F0AAD" w:rsidRDefault="00B94D33" w:rsidP="00B94D33">
            <w:pPr>
              <w:spacing w:after="0"/>
              <w:rPr>
                <w:del w:id="4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0F5D09C" w14:textId="5E8508DC" w:rsidTr="00E24AD3">
        <w:trPr>
          <w:trHeight w:val="600"/>
          <w:del w:id="476" w:author="Robbie Frazier" w:date="2020-03-19T18:47:00Z"/>
          <w:trPrChange w:id="47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47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F979073" w14:textId="796A5220" w:rsidR="00B94D33" w:rsidRPr="00E2074D" w:rsidDel="001F0AAD" w:rsidRDefault="00B94D33" w:rsidP="00B94D33">
            <w:pPr>
              <w:spacing w:after="0"/>
              <w:jc w:val="right"/>
              <w:rPr>
                <w:del w:id="4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10.00</w:delText>
              </w:r>
            </w:del>
          </w:p>
        </w:tc>
        <w:tc>
          <w:tcPr>
            <w:tcW w:w="720" w:type="dxa"/>
            <w:noWrap/>
            <w:hideMark/>
            <w:tcPrChange w:id="48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48D8B88" w14:textId="166AB086" w:rsidR="00B94D33" w:rsidRPr="00E2074D" w:rsidDel="001F0AAD" w:rsidRDefault="00B94D33" w:rsidP="00B94D33">
            <w:pPr>
              <w:spacing w:after="0"/>
              <w:rPr>
                <w:del w:id="4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48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52EAEB4" w14:textId="02459DDC" w:rsidR="00B94D33" w:rsidRPr="00E2074D" w:rsidDel="001F0AAD" w:rsidRDefault="00B94D33" w:rsidP="00B94D33">
            <w:pPr>
              <w:spacing w:after="0"/>
              <w:rPr>
                <w:del w:id="4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487" w:author="Robbie Frazier" w:date="2020-03-17T21:30:00Z">
              <w:tcPr>
                <w:tcW w:w="2527" w:type="dxa"/>
                <w:hideMark/>
              </w:tcPr>
            </w:tcPrChange>
          </w:tcPr>
          <w:p w14:paraId="4AF12879" w14:textId="1BE823E1" w:rsidR="00B94D33" w:rsidRPr="00E2074D" w:rsidDel="001F0AAD" w:rsidRDefault="00B94D33" w:rsidP="00B94D33">
            <w:pPr>
              <w:spacing w:after="0"/>
              <w:rPr>
                <w:del w:id="4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4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Each player shall check, bet, raise, call or fold after receiving their hand</w:delText>
              </w:r>
            </w:del>
          </w:p>
        </w:tc>
        <w:tc>
          <w:tcPr>
            <w:tcW w:w="1710" w:type="dxa"/>
            <w:hideMark/>
            <w:tcPrChange w:id="49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0AA982E" w14:textId="33B532D9" w:rsidR="00B94D33" w:rsidRPr="00E2074D" w:rsidDel="001F0AAD" w:rsidRDefault="00B94D33" w:rsidP="00B94D33">
            <w:pPr>
              <w:spacing w:after="0"/>
              <w:rPr>
                <w:del w:id="4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B9CD79B" w14:textId="6467D8C8" w:rsidR="00B94D33" w:rsidRPr="00E2074D" w:rsidDel="001F0AAD" w:rsidRDefault="008153C4" w:rsidP="00B94D33">
            <w:pPr>
              <w:spacing w:after="0"/>
              <w:rPr>
                <w:del w:id="49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49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49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B08264E" w14:textId="7D40C0A1" w:rsidR="00C039F6" w:rsidRPr="00E2074D" w:rsidDel="001F0AAD" w:rsidRDefault="00C039F6" w:rsidP="00B94D33">
            <w:pPr>
              <w:spacing w:after="0"/>
              <w:rPr>
                <w:del w:id="4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49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2B265BC" w14:textId="382AD6F3" w:rsidR="00B94D33" w:rsidRPr="00E2074D" w:rsidDel="001F0AAD" w:rsidRDefault="00B94D33" w:rsidP="00B94D33">
            <w:pPr>
              <w:spacing w:after="0"/>
              <w:rPr>
                <w:del w:id="4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B424B9E" w14:textId="5C3FD9C6" w:rsidTr="00E24AD3">
        <w:trPr>
          <w:trHeight w:val="600"/>
          <w:del w:id="499" w:author="Robbie Frazier" w:date="2020-03-19T18:47:00Z"/>
          <w:trPrChange w:id="50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0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150DF6B" w14:textId="2DF69697" w:rsidR="00B94D33" w:rsidRPr="00E2074D" w:rsidDel="001F0AAD" w:rsidRDefault="00B94D33" w:rsidP="00B94D33">
            <w:pPr>
              <w:spacing w:after="0"/>
              <w:jc w:val="right"/>
              <w:rPr>
                <w:del w:id="5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10.01</w:delText>
              </w:r>
            </w:del>
          </w:p>
        </w:tc>
        <w:tc>
          <w:tcPr>
            <w:tcW w:w="720" w:type="dxa"/>
            <w:noWrap/>
            <w:hideMark/>
            <w:tcPrChange w:id="50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697D155" w14:textId="4610D266" w:rsidR="00B94D33" w:rsidRPr="00E2074D" w:rsidDel="001F0AAD" w:rsidRDefault="00B94D33" w:rsidP="00B94D33">
            <w:pPr>
              <w:spacing w:after="0"/>
              <w:rPr>
                <w:del w:id="5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0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9466BF6" w14:textId="3F6A2B14" w:rsidR="00B94D33" w:rsidRPr="00E2074D" w:rsidDel="001F0AAD" w:rsidRDefault="00B94D33" w:rsidP="00B94D33">
            <w:pPr>
              <w:spacing w:after="0"/>
              <w:rPr>
                <w:del w:id="5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10" w:author="Robbie Frazier" w:date="2020-03-17T21:30:00Z">
              <w:tcPr>
                <w:tcW w:w="2527" w:type="dxa"/>
                <w:hideMark/>
              </w:tcPr>
            </w:tcPrChange>
          </w:tcPr>
          <w:p w14:paraId="1DA8C484" w14:textId="0891331A" w:rsidR="00B94D33" w:rsidRPr="00E2074D" w:rsidDel="001F0AAD" w:rsidRDefault="00B94D33" w:rsidP="00B94D33">
            <w:pPr>
              <w:spacing w:after="0"/>
              <w:rPr>
                <w:del w:id="5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actions shall occur in order from first player to last clockwise from left</w:delText>
              </w:r>
            </w:del>
          </w:p>
        </w:tc>
        <w:tc>
          <w:tcPr>
            <w:tcW w:w="1710" w:type="dxa"/>
            <w:hideMark/>
            <w:tcPrChange w:id="51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E87B113" w14:textId="5E10EDB1" w:rsidR="00B94D33" w:rsidRPr="00E2074D" w:rsidDel="001F0AAD" w:rsidRDefault="00B94D33" w:rsidP="00B94D33">
            <w:pPr>
              <w:spacing w:after="0"/>
              <w:rPr>
                <w:del w:id="5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Test that buttons are active for player in turn and inactive for players out of turn</w:delText>
              </w:r>
            </w:del>
          </w:p>
        </w:tc>
        <w:tc>
          <w:tcPr>
            <w:tcW w:w="0" w:type="dxa"/>
            <w:noWrap/>
            <w:hideMark/>
            <w:tcPrChange w:id="51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6A11DC9" w14:textId="01A6206E" w:rsidR="00B94D33" w:rsidRPr="00E2074D" w:rsidDel="001F0AAD" w:rsidRDefault="008153C4" w:rsidP="00B94D33">
            <w:pPr>
              <w:spacing w:after="0"/>
              <w:rPr>
                <w:del w:id="5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18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1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E0099D6" w14:textId="5FD9912A" w:rsidR="00B94D33" w:rsidRPr="00E2074D" w:rsidDel="001F0AAD" w:rsidRDefault="00B94D33" w:rsidP="00B94D33">
            <w:pPr>
              <w:spacing w:after="0"/>
              <w:rPr>
                <w:del w:id="5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2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81A7D37" w14:textId="38A2E534" w:rsidR="00B94D33" w:rsidRPr="00E2074D" w:rsidDel="001F0AAD" w:rsidRDefault="00B94D33" w:rsidP="00B94D33">
            <w:pPr>
              <w:spacing w:after="0"/>
              <w:rPr>
                <w:del w:id="5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F00D1AC" w14:textId="0D43EAB8" w:rsidTr="00E24AD3">
        <w:trPr>
          <w:trHeight w:val="300"/>
          <w:del w:id="523" w:author="Robbie Frazier" w:date="2020-03-19T18:47:00Z"/>
          <w:trPrChange w:id="524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52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95BE5C8" w14:textId="451DC1CB" w:rsidR="00B94D33" w:rsidRPr="00E2074D" w:rsidDel="001F0AAD" w:rsidRDefault="00B94D33" w:rsidP="00B94D33">
            <w:pPr>
              <w:spacing w:after="0"/>
              <w:jc w:val="right"/>
              <w:rPr>
                <w:del w:id="5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10.02</w:delText>
              </w:r>
            </w:del>
          </w:p>
        </w:tc>
        <w:tc>
          <w:tcPr>
            <w:tcW w:w="720" w:type="dxa"/>
            <w:noWrap/>
            <w:hideMark/>
            <w:tcPrChange w:id="52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8B0D64" w14:textId="223D774B" w:rsidR="00B94D33" w:rsidRPr="00E2074D" w:rsidDel="001F0AAD" w:rsidRDefault="00B94D33" w:rsidP="00B94D33">
            <w:pPr>
              <w:spacing w:after="0"/>
              <w:rPr>
                <w:del w:id="5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3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28D5FBE" w14:textId="103E5FDA" w:rsidR="00B94D33" w:rsidRPr="00E2074D" w:rsidDel="001F0AAD" w:rsidRDefault="00B94D33" w:rsidP="00B94D33">
            <w:pPr>
              <w:spacing w:after="0"/>
              <w:rPr>
                <w:del w:id="5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34" w:author="Robbie Frazier" w:date="2020-03-17T21:30:00Z">
              <w:tcPr>
                <w:tcW w:w="2527" w:type="dxa"/>
                <w:hideMark/>
              </w:tcPr>
            </w:tcPrChange>
          </w:tcPr>
          <w:p w14:paraId="549EA828" w14:textId="6521701C" w:rsidR="00B94D33" w:rsidRPr="00E2074D" w:rsidDel="001F0AAD" w:rsidRDefault="00B94D33" w:rsidP="00B94D33">
            <w:pPr>
              <w:spacing w:after="0"/>
              <w:rPr>
                <w:del w:id="5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Check means a player makes no bet ($0)</w:delText>
              </w:r>
            </w:del>
          </w:p>
        </w:tc>
        <w:tc>
          <w:tcPr>
            <w:tcW w:w="1710" w:type="dxa"/>
            <w:hideMark/>
            <w:tcPrChange w:id="53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5A5DFD8" w14:textId="4ED6DAA8" w:rsidR="00B94D33" w:rsidRPr="00E2074D" w:rsidDel="001F0AAD" w:rsidRDefault="00B94D33" w:rsidP="00B94D33">
            <w:pPr>
              <w:spacing w:after="0"/>
              <w:rPr>
                <w:del w:id="5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3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7894F17" w14:textId="48F88F83" w:rsidR="00B94D33" w:rsidRPr="00E2074D" w:rsidDel="001F0AAD" w:rsidRDefault="008153C4" w:rsidP="00B94D33">
            <w:pPr>
              <w:spacing w:after="0"/>
              <w:rPr>
                <w:del w:id="5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4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4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9ABF53A" w14:textId="44211811" w:rsidR="00B94D33" w:rsidRPr="00E2074D" w:rsidDel="001F0AAD" w:rsidRDefault="00B94D33" w:rsidP="00B94D33">
            <w:pPr>
              <w:spacing w:after="0"/>
              <w:rPr>
                <w:del w:id="5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4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4EBA40A" w14:textId="44A51C85" w:rsidR="00B94D33" w:rsidRPr="00E2074D" w:rsidDel="001F0AAD" w:rsidRDefault="00B94D33" w:rsidP="00B94D33">
            <w:pPr>
              <w:spacing w:after="0"/>
              <w:rPr>
                <w:del w:id="5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D254CB2" w14:textId="4D620779" w:rsidTr="00E24AD3">
        <w:trPr>
          <w:trHeight w:val="600"/>
          <w:del w:id="546" w:author="Robbie Frazier" w:date="2020-03-19T18:47:00Z"/>
          <w:trPrChange w:id="54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4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D789C9B" w14:textId="16A0AA0F" w:rsidR="00B94D33" w:rsidRPr="00E2074D" w:rsidDel="001F0AAD" w:rsidRDefault="00B94D33" w:rsidP="00B94D33">
            <w:pPr>
              <w:spacing w:after="0"/>
              <w:jc w:val="right"/>
              <w:rPr>
                <w:del w:id="5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10.03</w:delText>
              </w:r>
            </w:del>
          </w:p>
        </w:tc>
        <w:tc>
          <w:tcPr>
            <w:tcW w:w="720" w:type="dxa"/>
            <w:noWrap/>
            <w:hideMark/>
            <w:tcPrChange w:id="55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71CE071" w14:textId="61E0C65C" w:rsidR="00B94D33" w:rsidRPr="00E2074D" w:rsidDel="001F0AAD" w:rsidRDefault="00B94D33" w:rsidP="00B94D33">
            <w:pPr>
              <w:spacing w:after="0"/>
              <w:rPr>
                <w:del w:id="5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5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9DB2BE3" w14:textId="71A04ADE" w:rsidR="00B94D33" w:rsidRPr="00E2074D" w:rsidDel="001F0AAD" w:rsidRDefault="00B94D33" w:rsidP="00B94D33">
            <w:pPr>
              <w:spacing w:after="0"/>
              <w:rPr>
                <w:del w:id="5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57" w:author="Robbie Frazier" w:date="2020-03-17T21:30:00Z">
              <w:tcPr>
                <w:tcW w:w="2527" w:type="dxa"/>
                <w:hideMark/>
              </w:tcPr>
            </w:tcPrChange>
          </w:tcPr>
          <w:p w14:paraId="282F7F54" w14:textId="067B7E38" w:rsidR="00B94D33" w:rsidRPr="00E2074D" w:rsidDel="001F0AAD" w:rsidRDefault="00B94D33" w:rsidP="00B94D33">
            <w:pPr>
              <w:spacing w:after="0"/>
              <w:rPr>
                <w:del w:id="5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player can check only if no other player has placed a bet</w:delText>
              </w:r>
            </w:del>
          </w:p>
        </w:tc>
        <w:tc>
          <w:tcPr>
            <w:tcW w:w="1710" w:type="dxa"/>
            <w:hideMark/>
            <w:tcPrChange w:id="56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1348784" w14:textId="55EB6D9A" w:rsidR="00B94D33" w:rsidRPr="00E2074D" w:rsidDel="001F0AAD" w:rsidRDefault="00B94D33" w:rsidP="00B94D33">
            <w:pPr>
              <w:spacing w:after="0"/>
              <w:rPr>
                <w:del w:id="5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prize pot &gt; ante, check button is inactive for all players</w:delText>
              </w:r>
            </w:del>
          </w:p>
        </w:tc>
        <w:tc>
          <w:tcPr>
            <w:tcW w:w="0" w:type="dxa"/>
            <w:noWrap/>
            <w:hideMark/>
            <w:tcPrChange w:id="56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73FB02B" w14:textId="656416EE" w:rsidR="00B94D33" w:rsidRPr="00E2074D" w:rsidDel="001F0AAD" w:rsidRDefault="008153C4" w:rsidP="00B94D33">
            <w:pPr>
              <w:spacing w:after="0"/>
              <w:rPr>
                <w:del w:id="5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6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6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156139A" w14:textId="1C42B1B2" w:rsidR="00B94D33" w:rsidRPr="00E2074D" w:rsidDel="001F0AAD" w:rsidRDefault="00B94D33" w:rsidP="00B94D33">
            <w:pPr>
              <w:spacing w:after="0"/>
              <w:rPr>
                <w:del w:id="56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6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E3AB457" w14:textId="45A7B1EF" w:rsidR="00B94D33" w:rsidRPr="00E2074D" w:rsidDel="001F0AAD" w:rsidRDefault="00B94D33" w:rsidP="00B94D33">
            <w:pPr>
              <w:spacing w:after="0"/>
              <w:rPr>
                <w:del w:id="5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60F77F7" w14:textId="2C6E39EA" w:rsidTr="00E24AD3">
        <w:trPr>
          <w:trHeight w:val="600"/>
          <w:del w:id="570" w:author="Robbie Frazier" w:date="2020-03-19T18:47:00Z"/>
          <w:trPrChange w:id="57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7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AFBF47F" w14:textId="6977CA47" w:rsidR="00B94D33" w:rsidRPr="00E2074D" w:rsidDel="001F0AAD" w:rsidRDefault="00B94D33" w:rsidP="00B94D33">
            <w:pPr>
              <w:spacing w:after="0"/>
              <w:jc w:val="right"/>
              <w:rPr>
                <w:del w:id="5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10.04</w:delText>
              </w:r>
            </w:del>
          </w:p>
        </w:tc>
        <w:tc>
          <w:tcPr>
            <w:tcW w:w="720" w:type="dxa"/>
            <w:noWrap/>
            <w:hideMark/>
            <w:tcPrChange w:id="57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DF8FF1" w14:textId="68C66958" w:rsidR="00B94D33" w:rsidRPr="00E2074D" w:rsidDel="001F0AAD" w:rsidRDefault="00B94D33" w:rsidP="00B94D33">
            <w:pPr>
              <w:spacing w:after="0"/>
              <w:rPr>
                <w:del w:id="5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57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1A1E84B" w14:textId="690AB86F" w:rsidR="00B94D33" w:rsidRPr="00E2074D" w:rsidDel="001F0AAD" w:rsidRDefault="00B94D33" w:rsidP="00B94D33">
            <w:pPr>
              <w:spacing w:after="0"/>
              <w:rPr>
                <w:del w:id="5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581" w:author="Robbie Frazier" w:date="2020-03-17T21:30:00Z">
              <w:tcPr>
                <w:tcW w:w="2527" w:type="dxa"/>
                <w:hideMark/>
              </w:tcPr>
            </w:tcPrChange>
          </w:tcPr>
          <w:p w14:paraId="7B59539E" w14:textId="064A5DAF" w:rsidR="00B94D33" w:rsidRPr="00E2074D" w:rsidDel="001F0AAD" w:rsidRDefault="00B94D33" w:rsidP="00B94D33">
            <w:pPr>
              <w:spacing w:after="0"/>
              <w:rPr>
                <w:del w:id="5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8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all players check, the prize for winning the hand is equal to the total ante</w:delText>
              </w:r>
            </w:del>
          </w:p>
        </w:tc>
        <w:tc>
          <w:tcPr>
            <w:tcW w:w="1710" w:type="dxa"/>
            <w:hideMark/>
            <w:tcPrChange w:id="58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E9D474" w14:textId="6DF8BAFE" w:rsidR="00B94D33" w:rsidRPr="00E2074D" w:rsidDel="001F0AAD" w:rsidRDefault="00B94D33" w:rsidP="00B94D33">
            <w:pPr>
              <w:spacing w:after="0"/>
              <w:rPr>
                <w:del w:id="5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8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8829F4" w14:textId="4F5D62DD" w:rsidR="00B94D33" w:rsidRPr="00E2074D" w:rsidDel="001F0AAD" w:rsidRDefault="008153C4" w:rsidP="00B94D33">
            <w:pPr>
              <w:spacing w:after="0"/>
              <w:rPr>
                <w:del w:id="5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58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58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BE37E0" w14:textId="2F3A9089" w:rsidR="00B94D33" w:rsidRPr="00E2074D" w:rsidDel="001F0AAD" w:rsidRDefault="00B94D33" w:rsidP="00B94D33">
            <w:pPr>
              <w:spacing w:after="0"/>
              <w:rPr>
                <w:del w:id="59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59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F727C18" w14:textId="74C7B4C1" w:rsidR="00B94D33" w:rsidRPr="00E2074D" w:rsidDel="001F0AAD" w:rsidRDefault="00B94D33" w:rsidP="00B94D33">
            <w:pPr>
              <w:spacing w:after="0"/>
              <w:rPr>
                <w:del w:id="5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3F1288E" w14:textId="5FF9FCFB" w:rsidTr="00E24AD3">
        <w:trPr>
          <w:trHeight w:val="600"/>
          <w:del w:id="593" w:author="Robbie Frazier" w:date="2020-03-19T18:47:00Z"/>
          <w:trPrChange w:id="59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59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A7A1101" w14:textId="5EEEBC29" w:rsidR="00B94D33" w:rsidRPr="00E2074D" w:rsidDel="001F0AAD" w:rsidRDefault="00B94D33" w:rsidP="00B94D33">
            <w:pPr>
              <w:spacing w:after="0"/>
              <w:jc w:val="right"/>
              <w:rPr>
                <w:del w:id="5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5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10.05</w:delText>
              </w:r>
            </w:del>
          </w:p>
        </w:tc>
        <w:tc>
          <w:tcPr>
            <w:tcW w:w="720" w:type="dxa"/>
            <w:noWrap/>
            <w:hideMark/>
            <w:tcPrChange w:id="59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7EB17C5" w14:textId="5578EC7F" w:rsidR="00B94D33" w:rsidRPr="00E2074D" w:rsidDel="001F0AAD" w:rsidRDefault="00B94D33" w:rsidP="00B94D33">
            <w:pPr>
              <w:spacing w:after="0"/>
              <w:rPr>
                <w:del w:id="5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0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0FBDA8E" w14:textId="28B341FA" w:rsidR="00B94D33" w:rsidRPr="00E2074D" w:rsidDel="001F0AAD" w:rsidRDefault="00B94D33" w:rsidP="00B94D33">
            <w:pPr>
              <w:spacing w:after="0"/>
              <w:rPr>
                <w:del w:id="6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04" w:author="Robbie Frazier" w:date="2020-03-17T21:30:00Z">
              <w:tcPr>
                <w:tcW w:w="2527" w:type="dxa"/>
                <w:hideMark/>
              </w:tcPr>
            </w:tcPrChange>
          </w:tcPr>
          <w:p w14:paraId="28FC21F9" w14:textId="39D839D1" w:rsidR="00B94D33" w:rsidRPr="00E2074D" w:rsidDel="001F0AAD" w:rsidRDefault="00B94D33" w:rsidP="00B94D33">
            <w:pPr>
              <w:spacing w:after="0"/>
              <w:rPr>
                <w:del w:id="6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0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Bet means a player wagers some amount of his/her chips to the prize pot</w:delText>
              </w:r>
            </w:del>
          </w:p>
        </w:tc>
        <w:tc>
          <w:tcPr>
            <w:tcW w:w="1710" w:type="dxa"/>
            <w:hideMark/>
            <w:tcPrChange w:id="60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B0239F" w14:textId="372ED214" w:rsidR="00B94D33" w:rsidRPr="00E2074D" w:rsidDel="001F0AAD" w:rsidRDefault="00B94D33" w:rsidP="00B94D33">
            <w:pPr>
              <w:spacing w:after="0"/>
              <w:rPr>
                <w:del w:id="6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0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F53869E" w14:textId="5DE6A831" w:rsidR="00B94D33" w:rsidRPr="00E2074D" w:rsidDel="001F0AAD" w:rsidRDefault="008153C4" w:rsidP="00B94D33">
            <w:pPr>
              <w:spacing w:after="0"/>
              <w:rPr>
                <w:del w:id="6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61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1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2603EFB" w14:textId="5163C664" w:rsidR="00B94D33" w:rsidRPr="00E2074D" w:rsidDel="001F0AAD" w:rsidRDefault="00B94D33" w:rsidP="00B94D33">
            <w:pPr>
              <w:spacing w:after="0"/>
              <w:rPr>
                <w:del w:id="61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1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15CE605" w14:textId="7BBEC0DE" w:rsidR="00B94D33" w:rsidRPr="00E2074D" w:rsidDel="001F0AAD" w:rsidRDefault="00B94D33" w:rsidP="00B94D33">
            <w:pPr>
              <w:spacing w:after="0"/>
              <w:rPr>
                <w:del w:id="6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98E6790" w14:textId="3DE1BBF1" w:rsidTr="00E24AD3">
        <w:trPr>
          <w:trHeight w:val="600"/>
          <w:del w:id="616" w:author="Robbie Frazier" w:date="2020-03-19T18:47:00Z"/>
          <w:trPrChange w:id="61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1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5ADA827" w14:textId="6C819F42" w:rsidR="00B94D33" w:rsidRPr="00E2074D" w:rsidDel="001F0AAD" w:rsidRDefault="00B94D33" w:rsidP="00B94D33">
            <w:pPr>
              <w:spacing w:after="0"/>
              <w:jc w:val="right"/>
              <w:rPr>
                <w:del w:id="6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10.06</w:delText>
              </w:r>
            </w:del>
          </w:p>
        </w:tc>
        <w:tc>
          <w:tcPr>
            <w:tcW w:w="720" w:type="dxa"/>
            <w:noWrap/>
            <w:hideMark/>
            <w:tcPrChange w:id="62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18AE78" w14:textId="5A464569" w:rsidR="00B94D33" w:rsidRPr="00E2074D" w:rsidDel="001F0AAD" w:rsidRDefault="00B94D33" w:rsidP="00B94D33">
            <w:pPr>
              <w:spacing w:after="0"/>
              <w:rPr>
                <w:del w:id="6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2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EA0450" w14:textId="7000C104" w:rsidR="00B94D33" w:rsidRPr="00E2074D" w:rsidDel="001F0AAD" w:rsidRDefault="00B94D33" w:rsidP="00B94D33">
            <w:pPr>
              <w:spacing w:after="0"/>
              <w:rPr>
                <w:del w:id="6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27" w:author="Robbie Frazier" w:date="2020-03-17T21:30:00Z">
              <w:tcPr>
                <w:tcW w:w="2527" w:type="dxa"/>
                <w:hideMark/>
              </w:tcPr>
            </w:tcPrChange>
          </w:tcPr>
          <w:p w14:paraId="77B45F47" w14:textId="72CFB21E" w:rsidR="00B94D33" w:rsidRPr="00E2074D" w:rsidDel="001F0AAD" w:rsidRDefault="00B94D33" w:rsidP="00B94D33">
            <w:pPr>
              <w:spacing w:after="0"/>
              <w:rPr>
                <w:del w:id="6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2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first bet sets the current bet value (minimum bet amount)</w:delText>
              </w:r>
            </w:del>
          </w:p>
        </w:tc>
        <w:tc>
          <w:tcPr>
            <w:tcW w:w="1710" w:type="dxa"/>
            <w:hideMark/>
            <w:tcPrChange w:id="63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DB82E69" w14:textId="4F83E1A4" w:rsidR="00B94D33" w:rsidRPr="00E2074D" w:rsidDel="001F0AAD" w:rsidRDefault="00B94D33" w:rsidP="00B94D33">
            <w:pPr>
              <w:spacing w:after="0"/>
              <w:rPr>
                <w:del w:id="6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a bet is placed</w:delText>
              </w:r>
            </w:del>
          </w:p>
        </w:tc>
        <w:tc>
          <w:tcPr>
            <w:tcW w:w="0" w:type="dxa"/>
            <w:noWrap/>
            <w:hideMark/>
            <w:tcPrChange w:id="63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D969A7" w14:textId="32D3A24A" w:rsidR="00B94D33" w:rsidRPr="00E2074D" w:rsidDel="001F0AAD" w:rsidRDefault="008153C4" w:rsidP="00B94D33">
            <w:pPr>
              <w:spacing w:after="0"/>
              <w:rPr>
                <w:del w:id="6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35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3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8B72102" w14:textId="064A40DB" w:rsidR="00B94D33" w:rsidRPr="00E2074D" w:rsidDel="001F0AAD" w:rsidRDefault="00B94D33" w:rsidP="00B94D33">
            <w:pPr>
              <w:spacing w:after="0"/>
              <w:rPr>
                <w:del w:id="6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3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47A0E96" w14:textId="69A6C508" w:rsidR="00B94D33" w:rsidRPr="00E2074D" w:rsidDel="001F0AAD" w:rsidRDefault="00B94D33" w:rsidP="00B94D33">
            <w:pPr>
              <w:spacing w:after="0"/>
              <w:rPr>
                <w:del w:id="63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9459CF" w14:textId="13BADAAA" w:rsidTr="00E24AD3">
        <w:trPr>
          <w:trHeight w:val="600"/>
          <w:del w:id="640" w:author="Robbie Frazier" w:date="2020-03-19T18:47:00Z"/>
          <w:trPrChange w:id="64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4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27B557" w14:textId="02C91CC8" w:rsidR="00B94D33" w:rsidRPr="00E2074D" w:rsidDel="001F0AAD" w:rsidRDefault="00B94D33" w:rsidP="00B94D33">
            <w:pPr>
              <w:spacing w:after="0"/>
              <w:jc w:val="right"/>
              <w:rPr>
                <w:del w:id="6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10.07</w:delText>
              </w:r>
            </w:del>
          </w:p>
        </w:tc>
        <w:tc>
          <w:tcPr>
            <w:tcW w:w="720" w:type="dxa"/>
            <w:noWrap/>
            <w:hideMark/>
            <w:tcPrChange w:id="64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9647CA9" w14:textId="5A90FA56" w:rsidR="00B94D33" w:rsidRPr="00E2074D" w:rsidDel="001F0AAD" w:rsidRDefault="00B94D33" w:rsidP="00B94D33">
            <w:pPr>
              <w:spacing w:after="0"/>
              <w:rPr>
                <w:del w:id="6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4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0F1FC2" w14:textId="7461764F" w:rsidR="00B94D33" w:rsidRPr="00E2074D" w:rsidDel="001F0AAD" w:rsidRDefault="00B94D33" w:rsidP="00B94D33">
            <w:pPr>
              <w:spacing w:after="0"/>
              <w:rPr>
                <w:del w:id="6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51" w:author="Robbie Frazier" w:date="2020-03-17T21:30:00Z">
              <w:tcPr>
                <w:tcW w:w="2527" w:type="dxa"/>
                <w:hideMark/>
              </w:tcPr>
            </w:tcPrChange>
          </w:tcPr>
          <w:p w14:paraId="42423071" w14:textId="007D609A" w:rsidR="00B94D33" w:rsidRPr="00E2074D" w:rsidDel="001F0AAD" w:rsidRDefault="00B94D33" w:rsidP="00B94D33">
            <w:pPr>
              <w:spacing w:after="0"/>
              <w:rPr>
                <w:del w:id="6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 player bets, all other players still in the hand must either call, raise or fold</w:delText>
              </w:r>
            </w:del>
          </w:p>
        </w:tc>
        <w:tc>
          <w:tcPr>
            <w:tcW w:w="1710" w:type="dxa"/>
            <w:hideMark/>
            <w:tcPrChange w:id="65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0492629" w14:textId="587551BA" w:rsidR="00B94D33" w:rsidRPr="00E2074D" w:rsidDel="001F0AAD" w:rsidRDefault="00B94D33" w:rsidP="00B94D33">
            <w:pPr>
              <w:spacing w:after="0"/>
              <w:rPr>
                <w:del w:id="6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65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149B4D6" w14:textId="04F993CD" w:rsidR="00B94D33" w:rsidRPr="00E2074D" w:rsidDel="001F0AAD" w:rsidRDefault="008153C4" w:rsidP="00B94D33">
            <w:pPr>
              <w:spacing w:after="0"/>
              <w:rPr>
                <w:del w:id="6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59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6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AB2339" w14:textId="0A3175DC" w:rsidR="00630519" w:rsidRPr="00E2074D" w:rsidDel="001F0AAD" w:rsidRDefault="00630519" w:rsidP="00B94D33">
            <w:pPr>
              <w:spacing w:after="0"/>
              <w:rPr>
                <w:del w:id="6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6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77333BA" w14:textId="26833CA9" w:rsidR="00B94D33" w:rsidRPr="00E2074D" w:rsidDel="001F0AAD" w:rsidRDefault="00B94D33" w:rsidP="00B94D33">
            <w:pPr>
              <w:spacing w:after="0"/>
              <w:rPr>
                <w:del w:id="6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F5773CC" w14:textId="4C920200" w:rsidTr="00E24AD3">
        <w:trPr>
          <w:trHeight w:val="600"/>
          <w:del w:id="664" w:author="Robbie Frazier" w:date="2020-03-19T18:47:00Z"/>
          <w:trPrChange w:id="66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6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B4641F9" w14:textId="3D2EC598" w:rsidR="00B94D33" w:rsidRPr="00E2074D" w:rsidDel="001F0AAD" w:rsidRDefault="00B94D33" w:rsidP="00B94D33">
            <w:pPr>
              <w:spacing w:after="0"/>
              <w:jc w:val="right"/>
              <w:rPr>
                <w:del w:id="6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10.08</w:delText>
              </w:r>
            </w:del>
          </w:p>
        </w:tc>
        <w:tc>
          <w:tcPr>
            <w:tcW w:w="720" w:type="dxa"/>
            <w:noWrap/>
            <w:hideMark/>
            <w:tcPrChange w:id="66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15DDD40" w14:textId="4B69C522" w:rsidR="00B94D33" w:rsidRPr="00E2074D" w:rsidDel="001F0AAD" w:rsidRDefault="00B94D33" w:rsidP="00B94D33">
            <w:pPr>
              <w:spacing w:after="0"/>
              <w:rPr>
                <w:del w:id="6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7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8FDBA63" w14:textId="6520DC85" w:rsidR="00B94D33" w:rsidRPr="00E2074D" w:rsidDel="001F0AAD" w:rsidRDefault="00B94D33" w:rsidP="00B94D33">
            <w:pPr>
              <w:spacing w:after="0"/>
              <w:rPr>
                <w:del w:id="6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75" w:author="Robbie Frazier" w:date="2020-03-17T21:30:00Z">
              <w:tcPr>
                <w:tcW w:w="2527" w:type="dxa"/>
                <w:hideMark/>
              </w:tcPr>
            </w:tcPrChange>
          </w:tcPr>
          <w:p w14:paraId="38E45583" w14:textId="219C2BEE" w:rsidR="00B94D33" w:rsidRPr="00E2074D" w:rsidDel="001F0AAD" w:rsidRDefault="00B94D33" w:rsidP="00B94D33">
            <w:pPr>
              <w:spacing w:after="0"/>
              <w:rPr>
                <w:del w:id="6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Raise means a player wagers some amount higher than the current bet</w:delText>
              </w:r>
            </w:del>
          </w:p>
        </w:tc>
        <w:tc>
          <w:tcPr>
            <w:tcW w:w="1710" w:type="dxa"/>
            <w:hideMark/>
            <w:tcPrChange w:id="67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AB14BA6" w14:textId="6E940D5B" w:rsidR="00B94D33" w:rsidRPr="00E2074D" w:rsidDel="001F0AAD" w:rsidRDefault="00B94D33" w:rsidP="00B94D33">
            <w:pPr>
              <w:spacing w:after="0"/>
              <w:rPr>
                <w:del w:id="6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the bet value token after the bet is raised</w:delText>
              </w:r>
            </w:del>
          </w:p>
        </w:tc>
        <w:tc>
          <w:tcPr>
            <w:tcW w:w="0" w:type="dxa"/>
            <w:noWrap/>
            <w:hideMark/>
            <w:tcPrChange w:id="68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EAFD699" w14:textId="3968D820" w:rsidR="00B94D33" w:rsidRPr="00E2074D" w:rsidDel="001F0AAD" w:rsidRDefault="008153C4" w:rsidP="00B94D33">
            <w:pPr>
              <w:spacing w:after="0"/>
              <w:rPr>
                <w:del w:id="6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83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68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C8ADBB" w14:textId="2EE0F1A8" w:rsidR="00B94D33" w:rsidRPr="00E2074D" w:rsidDel="001F0AAD" w:rsidRDefault="00B94D33" w:rsidP="00B94D33">
            <w:pPr>
              <w:spacing w:after="0"/>
              <w:rPr>
                <w:del w:id="68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68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FBDCC68" w14:textId="06A394D9" w:rsidR="00B94D33" w:rsidRPr="00E2074D" w:rsidDel="001F0AAD" w:rsidRDefault="00B94D33" w:rsidP="00B94D33">
            <w:pPr>
              <w:spacing w:after="0"/>
              <w:rPr>
                <w:del w:id="6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4E5AA71" w14:textId="5A876D29" w:rsidTr="00E24AD3">
        <w:trPr>
          <w:trHeight w:val="600"/>
          <w:del w:id="688" w:author="Robbie Frazier" w:date="2020-03-19T18:47:00Z"/>
          <w:trPrChange w:id="68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69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020D8E" w14:textId="42926997" w:rsidR="00B94D33" w:rsidRPr="00E2074D" w:rsidDel="001F0AAD" w:rsidRDefault="00B94D33" w:rsidP="00B94D33">
            <w:pPr>
              <w:spacing w:after="0"/>
              <w:jc w:val="right"/>
              <w:rPr>
                <w:del w:id="6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10.09</w:delText>
              </w:r>
            </w:del>
          </w:p>
        </w:tc>
        <w:tc>
          <w:tcPr>
            <w:tcW w:w="720" w:type="dxa"/>
            <w:noWrap/>
            <w:hideMark/>
            <w:tcPrChange w:id="69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CF067B" w14:textId="7127043C" w:rsidR="00B94D33" w:rsidRPr="00E2074D" w:rsidDel="001F0AAD" w:rsidRDefault="00B94D33" w:rsidP="00B94D33">
            <w:pPr>
              <w:spacing w:after="0"/>
              <w:rPr>
                <w:del w:id="6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69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7388D4D" w14:textId="5648E7D9" w:rsidR="00B94D33" w:rsidRPr="00E2074D" w:rsidDel="001F0AAD" w:rsidRDefault="00B94D33" w:rsidP="00B94D33">
            <w:pPr>
              <w:spacing w:after="0"/>
              <w:rPr>
                <w:del w:id="6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6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699" w:author="Robbie Frazier" w:date="2020-03-17T21:30:00Z">
              <w:tcPr>
                <w:tcW w:w="2527" w:type="dxa"/>
                <w:hideMark/>
              </w:tcPr>
            </w:tcPrChange>
          </w:tcPr>
          <w:p w14:paraId="5F919D09" w14:textId="166B9001" w:rsidR="00B94D33" w:rsidRPr="00E2074D" w:rsidDel="001F0AAD" w:rsidRDefault="00B94D33" w:rsidP="00B94D33">
            <w:pPr>
              <w:spacing w:after="0"/>
              <w:rPr>
                <w:del w:id="7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raises, the new raised bet becomes the current bet</w:delText>
              </w:r>
            </w:del>
          </w:p>
        </w:tc>
        <w:tc>
          <w:tcPr>
            <w:tcW w:w="1710" w:type="dxa"/>
            <w:hideMark/>
            <w:tcPrChange w:id="70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4248D8" w14:textId="4AA6D0B8" w:rsidR="00B94D33" w:rsidRPr="00E2074D" w:rsidDel="001F0AAD" w:rsidRDefault="00B94D33" w:rsidP="00B94D33">
            <w:pPr>
              <w:spacing w:after="0"/>
              <w:rPr>
                <w:del w:id="7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Set a must bet flag for all other players when a player increases the bet amount</w:delText>
              </w:r>
            </w:del>
          </w:p>
        </w:tc>
        <w:tc>
          <w:tcPr>
            <w:tcW w:w="0" w:type="dxa"/>
            <w:noWrap/>
            <w:hideMark/>
            <w:tcPrChange w:id="7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9F179DC" w14:textId="6B1A51C1" w:rsidR="00B94D33" w:rsidRPr="00E2074D" w:rsidDel="001F0AAD" w:rsidRDefault="008153C4" w:rsidP="00B94D33">
            <w:pPr>
              <w:spacing w:after="0"/>
              <w:rPr>
                <w:del w:id="7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07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FDCBC44" w14:textId="26E38966" w:rsidR="00B94D33" w:rsidRPr="00E2074D" w:rsidDel="001F0AAD" w:rsidRDefault="00B94D33" w:rsidP="00B94D33">
            <w:pPr>
              <w:spacing w:after="0"/>
              <w:rPr>
                <w:del w:id="7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22F8A9E" w14:textId="021AD5C4" w:rsidR="00B94D33" w:rsidRPr="00E2074D" w:rsidDel="001F0AAD" w:rsidRDefault="00B94D33" w:rsidP="00B94D33">
            <w:pPr>
              <w:spacing w:after="0"/>
              <w:rPr>
                <w:del w:id="7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340C72A" w14:textId="5CC96AE5" w:rsidTr="00E24AD3">
        <w:trPr>
          <w:trHeight w:val="900"/>
          <w:del w:id="712" w:author="Robbie Frazier" w:date="2020-03-19T18:47:00Z"/>
          <w:trPrChange w:id="713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7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9C858C2" w14:textId="2579F102" w:rsidR="00B94D33" w:rsidRPr="00E2074D" w:rsidDel="001F0AAD" w:rsidRDefault="00B94D33" w:rsidP="00B94D33">
            <w:pPr>
              <w:spacing w:after="0"/>
              <w:jc w:val="right"/>
              <w:rPr>
                <w:del w:id="7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10.10</w:delText>
              </w:r>
            </w:del>
          </w:p>
        </w:tc>
        <w:tc>
          <w:tcPr>
            <w:tcW w:w="720" w:type="dxa"/>
            <w:noWrap/>
            <w:hideMark/>
            <w:tcPrChange w:id="7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021506" w14:textId="22FC8D16" w:rsidR="00B94D33" w:rsidRPr="00E2074D" w:rsidDel="001F0AAD" w:rsidRDefault="00B94D33" w:rsidP="00B94D33">
            <w:pPr>
              <w:spacing w:after="0"/>
              <w:rPr>
                <w:del w:id="7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68ED351C" w14:textId="7145AD14" w:rsidR="00B94D33" w:rsidRPr="00E2074D" w:rsidDel="001F0AAD" w:rsidRDefault="00B94D33" w:rsidP="00B94D33">
            <w:pPr>
              <w:spacing w:after="0"/>
              <w:rPr>
                <w:del w:id="7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23" w:author="Robbie Frazier" w:date="2020-03-17T21:30:00Z">
              <w:tcPr>
                <w:tcW w:w="2527" w:type="dxa"/>
                <w:hideMark/>
              </w:tcPr>
            </w:tcPrChange>
          </w:tcPr>
          <w:p w14:paraId="6F1B5A45" w14:textId="1C0502AC" w:rsidR="00B94D33" w:rsidRPr="00E2074D" w:rsidDel="001F0AAD" w:rsidRDefault="00B94D33" w:rsidP="00B94D33">
            <w:pPr>
              <w:spacing w:after="0"/>
              <w:rPr>
                <w:del w:id="7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Call means a player who previously placed a lower bet than the current bet increases his/her bet to meet the current bet</w:delText>
              </w:r>
            </w:del>
          </w:p>
        </w:tc>
        <w:tc>
          <w:tcPr>
            <w:tcW w:w="1710" w:type="dxa"/>
            <w:hideMark/>
            <w:tcPrChange w:id="7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6306E0" w14:textId="07443B9B" w:rsidR="00B94D33" w:rsidRPr="00E2074D" w:rsidDel="001F0AAD" w:rsidRDefault="00B94D33" w:rsidP="00B94D33">
            <w:pPr>
              <w:spacing w:after="0"/>
              <w:rPr>
                <w:del w:id="7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D0B71F3" w14:textId="675627DE" w:rsidR="00B94D33" w:rsidRPr="00E2074D" w:rsidDel="001F0AAD" w:rsidRDefault="008153C4" w:rsidP="00B94D33">
            <w:pPr>
              <w:spacing w:after="0"/>
              <w:rPr>
                <w:del w:id="7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B1F686B" w14:textId="2DC0842C" w:rsidR="00B94D33" w:rsidRPr="00E2074D" w:rsidDel="001F0AAD" w:rsidRDefault="00B94D33" w:rsidP="00B94D33">
            <w:pPr>
              <w:spacing w:after="0"/>
              <w:rPr>
                <w:del w:id="7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EF5B580" w14:textId="4D9B6047" w:rsidR="00B94D33" w:rsidRPr="00E2074D" w:rsidDel="001F0AAD" w:rsidRDefault="00B94D33" w:rsidP="00B94D33">
            <w:pPr>
              <w:spacing w:after="0"/>
              <w:rPr>
                <w:del w:id="7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50B6FB3" w14:textId="210ACA09" w:rsidTr="00E24AD3">
        <w:trPr>
          <w:trHeight w:val="600"/>
          <w:del w:id="735" w:author="Robbie Frazier" w:date="2020-03-19T18:47:00Z"/>
          <w:trPrChange w:id="7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7258408" w14:textId="1E9CE1B8" w:rsidR="00B94D33" w:rsidRPr="00E2074D" w:rsidDel="001F0AAD" w:rsidRDefault="00B94D33" w:rsidP="00B94D33">
            <w:pPr>
              <w:spacing w:after="0"/>
              <w:jc w:val="right"/>
              <w:rPr>
                <w:del w:id="7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10.11</w:delText>
              </w:r>
            </w:del>
          </w:p>
        </w:tc>
        <w:tc>
          <w:tcPr>
            <w:tcW w:w="720" w:type="dxa"/>
            <w:noWrap/>
            <w:hideMark/>
            <w:tcPrChange w:id="7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546DE6E" w14:textId="2FDAD645" w:rsidR="00B94D33" w:rsidRPr="00E2074D" w:rsidDel="001F0AAD" w:rsidRDefault="00B94D33" w:rsidP="00B94D33">
            <w:pPr>
              <w:spacing w:after="0"/>
              <w:rPr>
                <w:del w:id="7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ACFEC4A" w14:textId="2E13A868" w:rsidR="00B94D33" w:rsidRPr="00E2074D" w:rsidDel="001F0AAD" w:rsidRDefault="00B94D33" w:rsidP="00B94D33">
            <w:pPr>
              <w:spacing w:after="0"/>
              <w:rPr>
                <w:del w:id="7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46" w:author="Robbie Frazier" w:date="2020-03-17T21:30:00Z">
              <w:tcPr>
                <w:tcW w:w="2527" w:type="dxa"/>
                <w:hideMark/>
              </w:tcPr>
            </w:tcPrChange>
          </w:tcPr>
          <w:p w14:paraId="75A8B3E9" w14:textId="3341F944" w:rsidR="00B94D33" w:rsidRPr="00E2074D" w:rsidDel="001F0AAD" w:rsidRDefault="00B94D33" w:rsidP="00B94D33">
            <w:pPr>
              <w:spacing w:after="0"/>
              <w:rPr>
                <w:del w:id="7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calls, the current bet value remains unchanged</w:delText>
              </w:r>
            </w:del>
          </w:p>
        </w:tc>
        <w:tc>
          <w:tcPr>
            <w:tcW w:w="1710" w:type="dxa"/>
            <w:hideMark/>
            <w:tcPrChange w:id="7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40AFA76" w14:textId="1664A2C7" w:rsidR="00B94D33" w:rsidRPr="00E2074D" w:rsidDel="001F0AAD" w:rsidRDefault="00B94D33" w:rsidP="00B94D33">
            <w:pPr>
              <w:spacing w:after="0"/>
              <w:rPr>
                <w:del w:id="7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that the player bet amount changed to match the bet amount</w:delText>
              </w:r>
            </w:del>
          </w:p>
        </w:tc>
        <w:tc>
          <w:tcPr>
            <w:tcW w:w="0" w:type="dxa"/>
            <w:noWrap/>
            <w:hideMark/>
            <w:tcPrChange w:id="7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43774C9" w14:textId="0973492C" w:rsidR="00B94D33" w:rsidRPr="00E2074D" w:rsidDel="001F0AAD" w:rsidRDefault="008153C4" w:rsidP="00B94D33">
            <w:pPr>
              <w:spacing w:after="0"/>
              <w:rPr>
                <w:del w:id="7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54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E87F66C" w14:textId="4C925D36" w:rsidR="00B94D33" w:rsidRPr="00E2074D" w:rsidDel="001F0AAD" w:rsidRDefault="00B94D33" w:rsidP="00B94D33">
            <w:pPr>
              <w:spacing w:after="0"/>
              <w:rPr>
                <w:del w:id="7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0557F0" w14:textId="260ECE3D" w:rsidR="00B94D33" w:rsidRPr="00E2074D" w:rsidDel="001F0AAD" w:rsidRDefault="00B94D33" w:rsidP="00B94D33">
            <w:pPr>
              <w:spacing w:after="0"/>
              <w:rPr>
                <w:del w:id="7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408197B" w14:textId="5B82CB9A" w:rsidTr="00E24AD3">
        <w:trPr>
          <w:trHeight w:val="600"/>
          <w:del w:id="759" w:author="Robbie Frazier" w:date="2020-03-19T18:47:00Z"/>
          <w:trPrChange w:id="7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C8F3E2" w14:textId="2743FD6B" w:rsidR="00B94D33" w:rsidRPr="00E2074D" w:rsidDel="001F0AAD" w:rsidRDefault="00B94D33" w:rsidP="00B94D33">
            <w:pPr>
              <w:spacing w:after="0"/>
              <w:jc w:val="right"/>
              <w:rPr>
                <w:del w:id="7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10.12</w:delText>
              </w:r>
            </w:del>
          </w:p>
        </w:tc>
        <w:tc>
          <w:tcPr>
            <w:tcW w:w="720" w:type="dxa"/>
            <w:noWrap/>
            <w:hideMark/>
            <w:tcPrChange w:id="7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240CE03" w14:textId="03E77EA0" w:rsidR="00B94D33" w:rsidRPr="00E2074D" w:rsidDel="001F0AAD" w:rsidRDefault="00B94D33" w:rsidP="00B94D33">
            <w:pPr>
              <w:spacing w:after="0"/>
              <w:rPr>
                <w:del w:id="7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B2C29AC" w14:textId="645FA771" w:rsidR="00B94D33" w:rsidRPr="00E2074D" w:rsidDel="001F0AAD" w:rsidRDefault="00B94D33" w:rsidP="00B94D33">
            <w:pPr>
              <w:spacing w:after="0"/>
              <w:rPr>
                <w:del w:id="7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70" w:author="Robbie Frazier" w:date="2020-03-17T21:30:00Z">
              <w:tcPr>
                <w:tcW w:w="2527" w:type="dxa"/>
                <w:hideMark/>
              </w:tcPr>
            </w:tcPrChange>
          </w:tcPr>
          <w:p w14:paraId="78478A7E" w14:textId="46584C2F" w:rsidR="00B94D33" w:rsidRPr="00E2074D" w:rsidDel="001F0AAD" w:rsidRDefault="00B94D33" w:rsidP="00B94D33">
            <w:pPr>
              <w:spacing w:after="0"/>
              <w:rPr>
                <w:del w:id="7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Fold means a player wishes to withdraw from the hand</w:delText>
              </w:r>
            </w:del>
          </w:p>
        </w:tc>
        <w:tc>
          <w:tcPr>
            <w:tcW w:w="1710" w:type="dxa"/>
            <w:hideMark/>
            <w:tcPrChange w:id="7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B98E9E6" w14:textId="446F86E8" w:rsidR="00B94D33" w:rsidRPr="00E2074D" w:rsidDel="001F0AAD" w:rsidRDefault="00B94D33" w:rsidP="00B94D33">
            <w:pPr>
              <w:spacing w:after="0"/>
              <w:rPr>
                <w:del w:id="7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4520C92" w14:textId="1A249DDB" w:rsidR="00B94D33" w:rsidRPr="00E2074D" w:rsidDel="001F0AAD" w:rsidRDefault="008153C4" w:rsidP="00B94D33">
            <w:pPr>
              <w:spacing w:after="0"/>
              <w:rPr>
                <w:del w:id="7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7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7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AB92C29" w14:textId="70BE0141" w:rsidR="00B94D33" w:rsidRPr="00E2074D" w:rsidDel="001F0AAD" w:rsidRDefault="00B94D33" w:rsidP="00B94D33">
            <w:pPr>
              <w:spacing w:after="0"/>
              <w:rPr>
                <w:del w:id="7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7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FE2AE" w14:textId="44430E27" w:rsidR="00B94D33" w:rsidRPr="00E2074D" w:rsidDel="001F0AAD" w:rsidRDefault="00B94D33" w:rsidP="00B94D33">
            <w:pPr>
              <w:spacing w:after="0"/>
              <w:rPr>
                <w:del w:id="7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1BE0C5" w14:textId="2F021D24" w:rsidTr="00E24AD3">
        <w:trPr>
          <w:trHeight w:val="600"/>
          <w:del w:id="782" w:author="Robbie Frazier" w:date="2020-03-19T18:47:00Z"/>
          <w:trPrChange w:id="7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7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5C66FA8" w14:textId="2DDEEB33" w:rsidR="00B94D33" w:rsidRPr="00E2074D" w:rsidDel="001F0AAD" w:rsidRDefault="00B94D33" w:rsidP="00B94D33">
            <w:pPr>
              <w:spacing w:after="0"/>
              <w:jc w:val="right"/>
              <w:rPr>
                <w:del w:id="7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10.13</w:delText>
              </w:r>
            </w:del>
          </w:p>
        </w:tc>
        <w:tc>
          <w:tcPr>
            <w:tcW w:w="720" w:type="dxa"/>
            <w:noWrap/>
            <w:hideMark/>
            <w:tcPrChange w:id="7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8B6500E" w14:textId="63FAC80A" w:rsidR="00B94D33" w:rsidRPr="00E2074D" w:rsidDel="001F0AAD" w:rsidRDefault="00B94D33" w:rsidP="00B94D33">
            <w:pPr>
              <w:spacing w:after="0"/>
              <w:rPr>
                <w:del w:id="7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7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52A02A1" w14:textId="730837DA" w:rsidR="00B94D33" w:rsidRPr="00E2074D" w:rsidDel="001F0AAD" w:rsidRDefault="00B94D33" w:rsidP="00B94D33">
            <w:pPr>
              <w:spacing w:after="0"/>
              <w:rPr>
                <w:del w:id="7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793" w:author="Robbie Frazier" w:date="2020-03-17T21:30:00Z">
              <w:tcPr>
                <w:tcW w:w="2527" w:type="dxa"/>
                <w:hideMark/>
              </w:tcPr>
            </w:tcPrChange>
          </w:tcPr>
          <w:p w14:paraId="07B3904A" w14:textId="2C2953FB" w:rsidR="00B94D33" w:rsidRPr="00E2074D" w:rsidDel="001F0AAD" w:rsidRDefault="00B94D33" w:rsidP="00B94D33">
            <w:pPr>
              <w:spacing w:after="0"/>
              <w:rPr>
                <w:del w:id="7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forfeits his/her existing bet amount</w:delText>
              </w:r>
            </w:del>
          </w:p>
        </w:tc>
        <w:tc>
          <w:tcPr>
            <w:tcW w:w="1710" w:type="dxa"/>
            <w:hideMark/>
            <w:tcPrChange w:id="7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EB32A66" w14:textId="11F1E9F4" w:rsidR="00B94D33" w:rsidRPr="00E2074D" w:rsidDel="001F0AAD" w:rsidRDefault="00B94D33" w:rsidP="00B94D33">
            <w:pPr>
              <w:spacing w:after="0"/>
              <w:rPr>
                <w:del w:id="7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79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Verify all buttons are inactive for folded player</w:delText>
              </w:r>
            </w:del>
          </w:p>
        </w:tc>
        <w:tc>
          <w:tcPr>
            <w:tcW w:w="0" w:type="dxa"/>
            <w:noWrap/>
            <w:hideMark/>
            <w:tcPrChange w:id="79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A6E316C" w14:textId="56932C93" w:rsidR="00B94D33" w:rsidRPr="00E2074D" w:rsidDel="001F0AAD" w:rsidRDefault="008153C4" w:rsidP="00B94D33">
            <w:pPr>
              <w:spacing w:after="0"/>
              <w:rPr>
                <w:del w:id="8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01" w:author="Robbie Frazier" w:date="2020-03-19T18:47:00Z">
              <w:r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0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06AAFB6" w14:textId="5FF06229" w:rsidR="00630519" w:rsidRPr="00E2074D" w:rsidDel="001F0AAD" w:rsidRDefault="00630519" w:rsidP="00B94D33">
            <w:pPr>
              <w:spacing w:after="0"/>
              <w:rPr>
                <w:del w:id="8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0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7E3AACA" w14:textId="23F2A71F" w:rsidR="00B94D33" w:rsidRPr="00E2074D" w:rsidDel="001F0AAD" w:rsidRDefault="00B94D33" w:rsidP="00B94D33">
            <w:pPr>
              <w:spacing w:after="0"/>
              <w:rPr>
                <w:del w:id="80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96E823A" w14:textId="75FD91AB" w:rsidTr="00E24AD3">
        <w:trPr>
          <w:trHeight w:val="600"/>
          <w:del w:id="806" w:author="Robbie Frazier" w:date="2020-03-19T18:47:00Z"/>
          <w:trPrChange w:id="80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0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C8ADA28" w14:textId="3D6D3E34" w:rsidR="00B94D33" w:rsidRPr="00E2074D" w:rsidDel="001F0AAD" w:rsidRDefault="00B94D33" w:rsidP="00B94D33">
            <w:pPr>
              <w:spacing w:after="0"/>
              <w:jc w:val="right"/>
              <w:rPr>
                <w:del w:id="8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10.14</w:delText>
              </w:r>
            </w:del>
          </w:p>
        </w:tc>
        <w:tc>
          <w:tcPr>
            <w:tcW w:w="720" w:type="dxa"/>
            <w:noWrap/>
            <w:hideMark/>
            <w:tcPrChange w:id="81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DFFC4A" w14:textId="25979917" w:rsidR="00B94D33" w:rsidRPr="00E2074D" w:rsidDel="001F0AAD" w:rsidRDefault="00B94D33" w:rsidP="00B94D33">
            <w:pPr>
              <w:spacing w:after="0"/>
              <w:rPr>
                <w:del w:id="8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1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CDE487E" w14:textId="6FBA6A10" w:rsidR="00B94D33" w:rsidRPr="00E2074D" w:rsidDel="001F0AAD" w:rsidRDefault="00B94D33" w:rsidP="00B94D33">
            <w:pPr>
              <w:spacing w:after="0"/>
              <w:rPr>
                <w:del w:id="8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17" w:author="Robbie Frazier" w:date="2020-03-17T21:30:00Z">
              <w:tcPr>
                <w:tcW w:w="2527" w:type="dxa"/>
                <w:hideMark/>
              </w:tcPr>
            </w:tcPrChange>
          </w:tcPr>
          <w:p w14:paraId="76901104" w14:textId="242FE3D4" w:rsidR="00B94D33" w:rsidRPr="00E2074D" w:rsidDel="001F0AAD" w:rsidRDefault="00B94D33" w:rsidP="00B94D33">
            <w:pPr>
              <w:spacing w:after="0"/>
              <w:rPr>
                <w:del w:id="8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folds, he/she discards all his/her cards into the discard pile</w:delText>
              </w:r>
            </w:del>
          </w:p>
        </w:tc>
        <w:tc>
          <w:tcPr>
            <w:tcW w:w="1710" w:type="dxa"/>
            <w:hideMark/>
            <w:tcPrChange w:id="82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FE9C16A" w14:textId="5C4404FF" w:rsidR="00B94D33" w:rsidRPr="00E2074D" w:rsidDel="001F0AAD" w:rsidRDefault="00B94D33" w:rsidP="00B94D33">
            <w:pPr>
              <w:spacing w:after="0"/>
              <w:rPr>
                <w:del w:id="8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5ADB5D5" w14:textId="34EE536D" w:rsidR="00B94D33" w:rsidRPr="00E2074D" w:rsidDel="001F0AAD" w:rsidRDefault="008153C4" w:rsidP="00B94D33">
            <w:pPr>
              <w:spacing w:after="0"/>
              <w:rPr>
                <w:del w:id="82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2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2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4257A4E" w14:textId="1C6A36CE" w:rsidR="00B94D33" w:rsidRPr="00E2074D" w:rsidDel="001F0AAD" w:rsidRDefault="00B94D33" w:rsidP="00B94D33">
            <w:pPr>
              <w:spacing w:after="0"/>
              <w:rPr>
                <w:del w:id="8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2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D1D893" w14:textId="31C537E1" w:rsidR="00B94D33" w:rsidRPr="00E2074D" w:rsidDel="001F0AAD" w:rsidRDefault="00B94D33" w:rsidP="00B94D33">
            <w:pPr>
              <w:spacing w:after="0"/>
              <w:rPr>
                <w:del w:id="82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F866B98" w14:textId="12D3ABF0" w:rsidTr="00E24AD3">
        <w:trPr>
          <w:trHeight w:val="600"/>
          <w:del w:id="829" w:author="Robbie Frazier" w:date="2020-03-19T18:47:00Z"/>
          <w:trPrChange w:id="83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83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F86CA9B" w14:textId="3BD151CB" w:rsidR="00B94D33" w:rsidRPr="00E2074D" w:rsidDel="001F0AAD" w:rsidRDefault="00B94D33" w:rsidP="00B94D33">
            <w:pPr>
              <w:spacing w:after="0"/>
              <w:jc w:val="right"/>
              <w:rPr>
                <w:del w:id="8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11.00</w:delText>
              </w:r>
            </w:del>
          </w:p>
        </w:tc>
        <w:tc>
          <w:tcPr>
            <w:tcW w:w="720" w:type="dxa"/>
            <w:noWrap/>
            <w:hideMark/>
            <w:tcPrChange w:id="83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17667C" w14:textId="53A9A866" w:rsidR="00B94D33" w:rsidRPr="00E2074D" w:rsidDel="001F0AAD" w:rsidRDefault="00B94D33" w:rsidP="00B94D33">
            <w:pPr>
              <w:spacing w:after="0"/>
              <w:rPr>
                <w:del w:id="8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3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C39C81" w14:textId="6B76BBF0" w:rsidR="00B94D33" w:rsidRPr="00E2074D" w:rsidDel="001F0AAD" w:rsidRDefault="00B94D33" w:rsidP="00B94D33">
            <w:pPr>
              <w:spacing w:after="0"/>
              <w:rPr>
                <w:del w:id="8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40" w:author="Robbie Frazier" w:date="2020-03-17T21:30:00Z">
              <w:tcPr>
                <w:tcW w:w="2527" w:type="dxa"/>
                <w:hideMark/>
              </w:tcPr>
            </w:tcPrChange>
          </w:tcPr>
          <w:p w14:paraId="4057EB90" w14:textId="4B679837" w:rsidR="00B94D33" w:rsidRPr="00E2074D" w:rsidDel="001F0AAD" w:rsidRDefault="00B94D33" w:rsidP="00B94D33">
            <w:pPr>
              <w:spacing w:after="0"/>
              <w:rPr>
                <w:del w:id="8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initial betting round, players may exchange 0, 1, 2, 3 or 4 cards of their choice</w:delText>
              </w:r>
            </w:del>
          </w:p>
        </w:tc>
        <w:tc>
          <w:tcPr>
            <w:tcW w:w="1710" w:type="dxa"/>
            <w:hideMark/>
            <w:tcPrChange w:id="84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7F4BFF8" w14:textId="604742DB" w:rsidR="00B94D33" w:rsidRPr="00E2074D" w:rsidDel="001F0AAD" w:rsidRDefault="00B94D33" w:rsidP="00B94D33">
            <w:pPr>
              <w:spacing w:after="0"/>
              <w:rPr>
                <w:del w:id="8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4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375399A" w14:textId="35D8B3AC" w:rsidR="00B94D33" w:rsidRPr="00E2074D" w:rsidDel="001F0AAD" w:rsidRDefault="008153C4" w:rsidP="00B94D33">
            <w:pPr>
              <w:spacing w:after="0"/>
              <w:rPr>
                <w:del w:id="84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4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4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32F9EBD" w14:textId="039FDB9C" w:rsidR="00B94D33" w:rsidRPr="00E2074D" w:rsidDel="001F0AAD" w:rsidRDefault="00B94D33" w:rsidP="00B94D33">
            <w:pPr>
              <w:spacing w:after="0"/>
              <w:rPr>
                <w:del w:id="84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5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4E991AC" w14:textId="26B89909" w:rsidR="00B94D33" w:rsidRPr="00E2074D" w:rsidDel="001F0AAD" w:rsidRDefault="00B94D33" w:rsidP="00B94D33">
            <w:pPr>
              <w:spacing w:after="0"/>
              <w:rPr>
                <w:del w:id="85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96A6830" w14:textId="79D675F1" w:rsidTr="00E24AD3">
        <w:trPr>
          <w:trHeight w:val="1200"/>
          <w:del w:id="852" w:author="Robbie Frazier" w:date="2020-03-19T18:47:00Z"/>
          <w:trPrChange w:id="853" w:author="Robbie Frazier" w:date="2020-03-17T21:30:00Z">
            <w:trPr>
              <w:trHeight w:val="1200"/>
            </w:trPr>
          </w:trPrChange>
        </w:trPr>
        <w:tc>
          <w:tcPr>
            <w:tcW w:w="720" w:type="dxa"/>
            <w:noWrap/>
            <w:hideMark/>
            <w:tcPrChange w:id="85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DA8694" w14:textId="5A51CFF8" w:rsidR="00B94D33" w:rsidRPr="00E2074D" w:rsidDel="001F0AAD" w:rsidRDefault="00B94D33" w:rsidP="00B94D33">
            <w:pPr>
              <w:spacing w:after="0"/>
              <w:jc w:val="right"/>
              <w:rPr>
                <w:del w:id="8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11.01</w:delText>
              </w:r>
            </w:del>
          </w:p>
        </w:tc>
        <w:tc>
          <w:tcPr>
            <w:tcW w:w="720" w:type="dxa"/>
            <w:noWrap/>
            <w:hideMark/>
            <w:tcPrChange w:id="85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469A605" w14:textId="2A019ED1" w:rsidR="00B94D33" w:rsidRPr="00E2074D" w:rsidDel="001F0AAD" w:rsidRDefault="00B94D33" w:rsidP="00B94D33">
            <w:pPr>
              <w:spacing w:after="0"/>
              <w:rPr>
                <w:del w:id="8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5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6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412E7E1" w14:textId="152A18E8" w:rsidR="00B94D33" w:rsidRPr="00E2074D" w:rsidDel="001F0AAD" w:rsidRDefault="00B94D33" w:rsidP="00B94D33">
            <w:pPr>
              <w:spacing w:after="0"/>
              <w:rPr>
                <w:del w:id="8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863" w:author="Robbie Frazier" w:date="2020-03-17T21:30:00Z">
              <w:tcPr>
                <w:tcW w:w="2527" w:type="dxa"/>
                <w:hideMark/>
              </w:tcPr>
            </w:tcPrChange>
          </w:tcPr>
          <w:p w14:paraId="24568951" w14:textId="235DBA0D" w:rsidR="00B94D33" w:rsidRPr="00E2074D" w:rsidDel="001F0AAD" w:rsidRDefault="00B94D33" w:rsidP="00B94D33">
            <w:pPr>
              <w:spacing w:after="0"/>
              <w:rPr>
                <w:del w:id="8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If a player exchanges cards, his/her discards are placed in the discard pile and the dealer deals the requested number of new cards from the deck</w:delText>
              </w:r>
            </w:del>
          </w:p>
        </w:tc>
        <w:tc>
          <w:tcPr>
            <w:tcW w:w="1710" w:type="dxa"/>
            <w:hideMark/>
            <w:tcPrChange w:id="86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6DEB574" w14:textId="5DB75798" w:rsidR="00B94D33" w:rsidRPr="00E2074D" w:rsidDel="001F0AAD" w:rsidRDefault="00B94D33" w:rsidP="00B94D33">
            <w:pPr>
              <w:spacing w:after="0"/>
              <w:rPr>
                <w:del w:id="8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6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8E3F27D" w14:textId="1979A41B" w:rsidR="00B94D33" w:rsidRPr="00E2074D" w:rsidDel="001F0AAD" w:rsidRDefault="008153C4" w:rsidP="00B94D33">
            <w:pPr>
              <w:spacing w:after="0"/>
              <w:rPr>
                <w:del w:id="86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7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Analysis</w:delText>
              </w:r>
            </w:del>
          </w:p>
        </w:tc>
        <w:tc>
          <w:tcPr>
            <w:tcW w:w="0" w:type="dxa"/>
            <w:noWrap/>
            <w:hideMark/>
            <w:tcPrChange w:id="87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BDA8CF5" w14:textId="1BA634F2" w:rsidR="00B94D33" w:rsidRPr="00E2074D" w:rsidDel="001F0AAD" w:rsidRDefault="00B94D33" w:rsidP="00B94D33">
            <w:pPr>
              <w:spacing w:after="0"/>
              <w:rPr>
                <w:del w:id="87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7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5E9442" w14:textId="5249F204" w:rsidR="00B94D33" w:rsidRPr="00E2074D" w:rsidDel="001F0AAD" w:rsidRDefault="00B94D33" w:rsidP="00B94D33">
            <w:pPr>
              <w:spacing w:after="0"/>
              <w:rPr>
                <w:del w:id="87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4921A88" w14:textId="484AD69A" w:rsidTr="00E24AD3">
        <w:trPr>
          <w:trHeight w:val="900"/>
          <w:del w:id="875" w:author="Robbie Frazier" w:date="2020-03-19T18:47:00Z"/>
          <w:trPrChange w:id="876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87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22BECD3" w14:textId="0C7741DE" w:rsidR="00B94D33" w:rsidRPr="00E2074D" w:rsidDel="001F0AAD" w:rsidRDefault="00B94D33" w:rsidP="00B94D33">
            <w:pPr>
              <w:spacing w:after="0"/>
              <w:jc w:val="right"/>
              <w:rPr>
                <w:del w:id="8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12.00</w:delText>
              </w:r>
            </w:del>
          </w:p>
        </w:tc>
        <w:tc>
          <w:tcPr>
            <w:tcW w:w="720" w:type="dxa"/>
            <w:noWrap/>
            <w:hideMark/>
            <w:tcPrChange w:id="88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29505D" w14:textId="21BAD838" w:rsidR="00B94D33" w:rsidRPr="00E2074D" w:rsidDel="001F0AAD" w:rsidRDefault="00B94D33" w:rsidP="00B94D33">
            <w:pPr>
              <w:spacing w:after="0"/>
              <w:rPr>
                <w:del w:id="8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88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2DFCE756" w14:textId="2DD1DEC2" w:rsidR="00B94D33" w:rsidRPr="00E2074D" w:rsidDel="001F0AAD" w:rsidRDefault="00B94D33" w:rsidP="00B94D33">
            <w:pPr>
              <w:spacing w:after="0"/>
              <w:rPr>
                <w:del w:id="8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886" w:author="Robbie Frazier" w:date="2020-03-17T21:30:00Z">
              <w:tcPr>
                <w:tcW w:w="2527" w:type="dxa"/>
                <w:hideMark/>
              </w:tcPr>
            </w:tcPrChange>
          </w:tcPr>
          <w:p w14:paraId="5A43A921" w14:textId="0130DFA2" w:rsidR="00B94D33" w:rsidRPr="00E2074D" w:rsidDel="001F0AAD" w:rsidRDefault="00B94D33" w:rsidP="00B94D33">
            <w:pPr>
              <w:spacing w:after="0"/>
              <w:rPr>
                <w:del w:id="8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8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all players have exchanged cards or chosen to keep their existing hand, a new betting round begins</w:delText>
              </w:r>
            </w:del>
          </w:p>
        </w:tc>
        <w:tc>
          <w:tcPr>
            <w:tcW w:w="1710" w:type="dxa"/>
            <w:hideMark/>
            <w:tcPrChange w:id="88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0BC3D7D" w14:textId="4B00086B" w:rsidR="00B94D33" w:rsidRPr="00E2074D" w:rsidDel="001F0AAD" w:rsidRDefault="00B94D33" w:rsidP="00B94D33">
            <w:pPr>
              <w:spacing w:after="0"/>
              <w:rPr>
                <w:del w:id="8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08FD0D6" w14:textId="1D3ABB1D" w:rsidR="00B94D33" w:rsidRPr="00E2074D" w:rsidDel="001F0AAD" w:rsidRDefault="008153C4" w:rsidP="00B94D33">
            <w:pPr>
              <w:spacing w:after="0"/>
              <w:rPr>
                <w:del w:id="89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89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89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84B4EED" w14:textId="2135C8F3" w:rsidR="00630519" w:rsidRPr="00E2074D" w:rsidDel="001F0AAD" w:rsidRDefault="00630519" w:rsidP="00B94D33">
            <w:pPr>
              <w:spacing w:after="0"/>
              <w:rPr>
                <w:del w:id="89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89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C1FA1E1" w14:textId="276AD3C4" w:rsidR="00B94D33" w:rsidRPr="00E2074D" w:rsidDel="001F0AAD" w:rsidRDefault="00B94D33" w:rsidP="00B94D33">
            <w:pPr>
              <w:spacing w:after="0"/>
              <w:rPr>
                <w:del w:id="89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1737157" w14:textId="79F0D1CB" w:rsidTr="00E24AD3">
        <w:trPr>
          <w:trHeight w:val="600"/>
          <w:del w:id="898" w:author="Robbie Frazier" w:date="2020-03-19T18:47:00Z"/>
          <w:trPrChange w:id="89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0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41090EC" w14:textId="78937649" w:rsidR="00B94D33" w:rsidRPr="00E2074D" w:rsidDel="001F0AAD" w:rsidRDefault="00B94D33" w:rsidP="00B94D33">
            <w:pPr>
              <w:spacing w:after="0"/>
              <w:jc w:val="right"/>
              <w:rPr>
                <w:del w:id="9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12.01</w:delText>
              </w:r>
            </w:del>
          </w:p>
        </w:tc>
        <w:tc>
          <w:tcPr>
            <w:tcW w:w="720" w:type="dxa"/>
            <w:noWrap/>
            <w:hideMark/>
            <w:tcPrChange w:id="90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A948C72" w14:textId="11528422" w:rsidR="00B94D33" w:rsidRPr="00E2074D" w:rsidDel="001F0AAD" w:rsidRDefault="00B94D33" w:rsidP="00B94D33">
            <w:pPr>
              <w:spacing w:after="0"/>
              <w:rPr>
                <w:del w:id="9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0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FDCBBAB" w14:textId="183EFFF4" w:rsidR="00B94D33" w:rsidRPr="00E2074D" w:rsidDel="001F0AAD" w:rsidRDefault="00B94D33" w:rsidP="00B94D33">
            <w:pPr>
              <w:spacing w:after="0"/>
              <w:rPr>
                <w:del w:id="9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09" w:author="Robbie Frazier" w:date="2020-03-17T21:30:00Z">
              <w:tcPr>
                <w:tcW w:w="2527" w:type="dxa"/>
                <w:hideMark/>
              </w:tcPr>
            </w:tcPrChange>
          </w:tcPr>
          <w:p w14:paraId="12186930" w14:textId="1C4BF318" w:rsidR="00B94D33" w:rsidRPr="00E2074D" w:rsidDel="001F0AAD" w:rsidRDefault="00B94D33" w:rsidP="00B94D33">
            <w:pPr>
              <w:spacing w:after="0"/>
              <w:rPr>
                <w:del w:id="9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second betting round follows the same rules as the first betting round</w:delText>
              </w:r>
            </w:del>
          </w:p>
        </w:tc>
        <w:tc>
          <w:tcPr>
            <w:tcW w:w="1710" w:type="dxa"/>
            <w:hideMark/>
            <w:tcPrChange w:id="91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8816A7" w14:textId="28B9A135" w:rsidR="00B94D33" w:rsidRPr="00E2074D" w:rsidDel="001F0AAD" w:rsidRDefault="00B94D33" w:rsidP="00B94D33">
            <w:pPr>
              <w:spacing w:after="0"/>
              <w:rPr>
                <w:del w:id="9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D9D1B1" w14:textId="2AF262B0" w:rsidR="00B94D33" w:rsidRPr="00E2074D" w:rsidDel="001F0AAD" w:rsidRDefault="008153C4" w:rsidP="00B94D33">
            <w:pPr>
              <w:spacing w:after="0"/>
              <w:rPr>
                <w:del w:id="91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1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1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74E6903" w14:textId="2FC0C17F" w:rsidR="00B94D33" w:rsidRPr="00E2074D" w:rsidDel="001F0AAD" w:rsidRDefault="00B94D33" w:rsidP="00B94D33">
            <w:pPr>
              <w:spacing w:after="0"/>
              <w:rPr>
                <w:del w:id="91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1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F7FB6" w14:textId="10CBEA86" w:rsidR="00B94D33" w:rsidRPr="00E2074D" w:rsidDel="001F0AAD" w:rsidRDefault="00B94D33" w:rsidP="00B94D33">
            <w:pPr>
              <w:spacing w:after="0"/>
              <w:rPr>
                <w:del w:id="92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D9FB42E" w14:textId="15EA9DB9" w:rsidTr="00E24AD3">
        <w:trPr>
          <w:trHeight w:val="600"/>
          <w:del w:id="921" w:author="Robbie Frazier" w:date="2020-03-19T18:47:00Z"/>
          <w:trPrChange w:id="92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2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4CFD2C6" w14:textId="6508FF20" w:rsidR="00B94D33" w:rsidRPr="00E2074D" w:rsidDel="001F0AAD" w:rsidRDefault="00B94D33" w:rsidP="00B94D33">
            <w:pPr>
              <w:spacing w:after="0"/>
              <w:jc w:val="right"/>
              <w:rPr>
                <w:del w:id="9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13.00</w:delText>
              </w:r>
            </w:del>
          </w:p>
        </w:tc>
        <w:tc>
          <w:tcPr>
            <w:tcW w:w="720" w:type="dxa"/>
            <w:noWrap/>
            <w:hideMark/>
            <w:tcPrChange w:id="92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3D5CA4D" w14:textId="4C5540FE" w:rsidR="00B94D33" w:rsidRPr="00E2074D" w:rsidDel="001F0AAD" w:rsidRDefault="00B94D33" w:rsidP="00B94D33">
            <w:pPr>
              <w:spacing w:after="0"/>
              <w:rPr>
                <w:del w:id="9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2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2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BBEB3AD" w14:textId="29A3D5E8" w:rsidR="00B94D33" w:rsidRPr="00E2074D" w:rsidDel="001F0AAD" w:rsidRDefault="00B94D33" w:rsidP="00B94D33">
            <w:pPr>
              <w:spacing w:after="0"/>
              <w:rPr>
                <w:del w:id="93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Dealer, Player</w:delText>
              </w:r>
            </w:del>
          </w:p>
        </w:tc>
        <w:tc>
          <w:tcPr>
            <w:tcW w:w="1800" w:type="dxa"/>
            <w:hideMark/>
            <w:tcPrChange w:id="932" w:author="Robbie Frazier" w:date="2020-03-17T21:30:00Z">
              <w:tcPr>
                <w:tcW w:w="2527" w:type="dxa"/>
                <w:hideMark/>
              </w:tcPr>
            </w:tcPrChange>
          </w:tcPr>
          <w:p w14:paraId="3DFFED88" w14:textId="1DFA16D5" w:rsidR="00B94D33" w:rsidRPr="00E2074D" w:rsidDel="001F0AAD" w:rsidRDefault="00B94D33" w:rsidP="00B94D33">
            <w:pPr>
              <w:spacing w:after="0"/>
              <w:rPr>
                <w:del w:id="93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3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After the second betting round, all players hands are displayed for all to see</w:delText>
              </w:r>
            </w:del>
          </w:p>
        </w:tc>
        <w:tc>
          <w:tcPr>
            <w:tcW w:w="1710" w:type="dxa"/>
            <w:hideMark/>
            <w:tcPrChange w:id="93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E4853A6" w14:textId="1E4AAC98" w:rsidR="00B94D33" w:rsidRPr="00E2074D" w:rsidDel="001F0AAD" w:rsidRDefault="00B94D33" w:rsidP="00B94D33">
            <w:pPr>
              <w:spacing w:after="0"/>
              <w:rPr>
                <w:del w:id="93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3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7BDC798" w14:textId="785F40DC" w:rsidR="00B94D33" w:rsidRPr="00E2074D" w:rsidDel="001F0AAD" w:rsidRDefault="008153C4" w:rsidP="00B94D33">
            <w:pPr>
              <w:spacing w:after="0"/>
              <w:rPr>
                <w:del w:id="93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3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4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69EE637" w14:textId="612B2621" w:rsidR="00B94D33" w:rsidRPr="00E2074D" w:rsidDel="001F0AAD" w:rsidRDefault="00B94D33" w:rsidP="00B94D33">
            <w:pPr>
              <w:spacing w:after="0"/>
              <w:rPr>
                <w:del w:id="94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4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8F29736" w14:textId="4F62A1EB" w:rsidR="00B94D33" w:rsidRPr="00E2074D" w:rsidDel="001F0AAD" w:rsidRDefault="00B94D33" w:rsidP="00B94D33">
            <w:pPr>
              <w:spacing w:after="0"/>
              <w:rPr>
                <w:del w:id="9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C279574" w14:textId="073E6148" w:rsidTr="00E24AD3">
        <w:trPr>
          <w:trHeight w:val="600"/>
          <w:del w:id="944" w:author="Robbie Frazier" w:date="2020-03-19T18:47:00Z"/>
          <w:trPrChange w:id="94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4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2D02015" w14:textId="0935B2A5" w:rsidR="00B94D33" w:rsidRPr="00E2074D" w:rsidDel="001F0AAD" w:rsidRDefault="00B94D33" w:rsidP="00B94D33">
            <w:pPr>
              <w:spacing w:after="0"/>
              <w:jc w:val="right"/>
              <w:rPr>
                <w:del w:id="9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13.01</w:delText>
              </w:r>
            </w:del>
          </w:p>
        </w:tc>
        <w:tc>
          <w:tcPr>
            <w:tcW w:w="720" w:type="dxa"/>
            <w:noWrap/>
            <w:hideMark/>
            <w:tcPrChange w:id="94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6B712B" w14:textId="31D8482B" w:rsidR="00B94D33" w:rsidRPr="00E2074D" w:rsidDel="001F0AAD" w:rsidRDefault="00B94D33" w:rsidP="00B94D33">
            <w:pPr>
              <w:spacing w:after="0"/>
              <w:rPr>
                <w:del w:id="9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5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5E12032" w14:textId="5321EB3B" w:rsidR="00B94D33" w:rsidRPr="00E2074D" w:rsidDel="001F0AAD" w:rsidRDefault="00B94D33" w:rsidP="00B94D33">
            <w:pPr>
              <w:spacing w:after="0"/>
              <w:rPr>
                <w:del w:id="95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55" w:author="Robbie Frazier" w:date="2020-03-17T21:30:00Z">
              <w:tcPr>
                <w:tcW w:w="2527" w:type="dxa"/>
                <w:hideMark/>
              </w:tcPr>
            </w:tcPrChange>
          </w:tcPr>
          <w:p w14:paraId="289CD0A8" w14:textId="530834F1" w:rsidR="00B94D33" w:rsidRPr="00E2074D" w:rsidDel="001F0AAD" w:rsidRDefault="00B94D33" w:rsidP="00B94D33">
            <w:pPr>
              <w:spacing w:after="0"/>
              <w:rPr>
                <w:del w:id="95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5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The player with the winning hand earns the prize pot</w:delText>
              </w:r>
            </w:del>
          </w:p>
        </w:tc>
        <w:tc>
          <w:tcPr>
            <w:tcW w:w="1710" w:type="dxa"/>
            <w:hideMark/>
            <w:tcPrChange w:id="95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2FD97F3" w14:textId="7CE3DA30" w:rsidR="00B94D33" w:rsidRPr="00E2074D" w:rsidDel="001F0AAD" w:rsidRDefault="00B94D33" w:rsidP="00B94D33">
            <w:pPr>
              <w:spacing w:after="0"/>
              <w:rPr>
                <w:del w:id="95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5BB0CD5" w14:textId="5CEA044A" w:rsidR="00B94D33" w:rsidRPr="00E2074D" w:rsidDel="001F0AAD" w:rsidRDefault="008153C4" w:rsidP="00B94D33">
            <w:pPr>
              <w:spacing w:after="0"/>
              <w:rPr>
                <w:del w:id="96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6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6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3E83321" w14:textId="349F0538" w:rsidR="00B94D33" w:rsidRPr="00E2074D" w:rsidDel="001F0AAD" w:rsidRDefault="00B94D33" w:rsidP="00B94D33">
            <w:pPr>
              <w:spacing w:after="0"/>
              <w:rPr>
                <w:del w:id="96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6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DFE3442" w14:textId="5397F27C" w:rsidR="00B94D33" w:rsidRPr="00E2074D" w:rsidDel="001F0AAD" w:rsidRDefault="00B94D33" w:rsidP="00B94D33">
            <w:pPr>
              <w:spacing w:after="0"/>
              <w:rPr>
                <w:del w:id="96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29CA548" w14:textId="50D3C822" w:rsidTr="00E24AD3">
        <w:trPr>
          <w:trHeight w:val="600"/>
          <w:del w:id="967" w:author="Robbie Frazier" w:date="2020-03-19T18:47:00Z"/>
          <w:trPrChange w:id="96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6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59D55EF" w14:textId="0C9341DD" w:rsidR="00B94D33" w:rsidRPr="00E2074D" w:rsidDel="001F0AAD" w:rsidRDefault="00B94D33" w:rsidP="00B94D33">
            <w:pPr>
              <w:spacing w:after="0"/>
              <w:jc w:val="right"/>
              <w:rPr>
                <w:del w:id="9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13.02</w:delText>
              </w:r>
            </w:del>
          </w:p>
        </w:tc>
        <w:tc>
          <w:tcPr>
            <w:tcW w:w="720" w:type="dxa"/>
            <w:noWrap/>
            <w:hideMark/>
            <w:tcPrChange w:id="97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FF6A704" w14:textId="5C3F4E38" w:rsidR="00B94D33" w:rsidRPr="00E2074D" w:rsidDel="001F0AAD" w:rsidRDefault="00B94D33" w:rsidP="00B94D33">
            <w:pPr>
              <w:spacing w:after="0"/>
              <w:rPr>
                <w:del w:id="9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97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71FB3B" w14:textId="777187EA" w:rsidR="00B94D33" w:rsidRPr="00E2074D" w:rsidDel="001F0AAD" w:rsidRDefault="00B94D33" w:rsidP="00B94D33">
            <w:pPr>
              <w:spacing w:after="0"/>
              <w:rPr>
                <w:del w:id="97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7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978" w:author="Robbie Frazier" w:date="2020-03-17T21:30:00Z">
              <w:tcPr>
                <w:tcW w:w="2527" w:type="dxa"/>
                <w:hideMark/>
              </w:tcPr>
            </w:tcPrChange>
          </w:tcPr>
          <w:p w14:paraId="23BFB172" w14:textId="6E9898C9" w:rsidR="00B94D33" w:rsidRPr="00E2074D" w:rsidDel="001F0AAD" w:rsidRDefault="00B94D33" w:rsidP="00B94D33">
            <w:pPr>
              <w:spacing w:after="0"/>
              <w:rPr>
                <w:del w:id="97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8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the lowest value hand (value = 10)</w:delText>
              </w:r>
            </w:del>
          </w:p>
        </w:tc>
        <w:tc>
          <w:tcPr>
            <w:tcW w:w="1710" w:type="dxa"/>
            <w:hideMark/>
            <w:tcPrChange w:id="98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C071FEF" w14:textId="6F2A4071" w:rsidR="00B94D33" w:rsidRPr="00E2074D" w:rsidDel="001F0AAD" w:rsidRDefault="00B94D33" w:rsidP="00B94D33">
            <w:pPr>
              <w:spacing w:after="0"/>
              <w:rPr>
                <w:del w:id="98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860CC2D" w14:textId="1D643ED0" w:rsidR="00B94D33" w:rsidRPr="00E2074D" w:rsidDel="001F0AAD" w:rsidRDefault="008153C4" w:rsidP="00B94D33">
            <w:pPr>
              <w:spacing w:after="0"/>
              <w:rPr>
                <w:del w:id="98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98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98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4857E3E" w14:textId="59306D27" w:rsidR="00B94D33" w:rsidRPr="00E2074D" w:rsidDel="001F0AAD" w:rsidRDefault="00B94D33" w:rsidP="00B94D33">
            <w:pPr>
              <w:spacing w:after="0"/>
              <w:rPr>
                <w:del w:id="98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98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48C43A" w14:textId="31D844CA" w:rsidR="00B94D33" w:rsidRPr="00E2074D" w:rsidDel="001F0AAD" w:rsidRDefault="00B94D33" w:rsidP="00B94D33">
            <w:pPr>
              <w:spacing w:after="0"/>
              <w:rPr>
                <w:del w:id="98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221B9ED" w14:textId="270E3A5D" w:rsidTr="00E24AD3">
        <w:trPr>
          <w:trHeight w:val="600"/>
          <w:del w:id="990" w:author="Robbie Frazier" w:date="2020-03-19T18:47:00Z"/>
          <w:trPrChange w:id="99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99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E7DAE8B" w14:textId="22E841D0" w:rsidR="00B94D33" w:rsidRPr="00E2074D" w:rsidDel="001F0AAD" w:rsidRDefault="00B94D33" w:rsidP="00B94D33">
            <w:pPr>
              <w:spacing w:after="0"/>
              <w:jc w:val="right"/>
              <w:rPr>
                <w:del w:id="9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13.03</w:delText>
              </w:r>
            </w:del>
          </w:p>
        </w:tc>
        <w:tc>
          <w:tcPr>
            <w:tcW w:w="720" w:type="dxa"/>
            <w:noWrap/>
            <w:hideMark/>
            <w:tcPrChange w:id="99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69E0036" w14:textId="5DE32C9F" w:rsidR="00B94D33" w:rsidRPr="00E2074D" w:rsidDel="001F0AAD" w:rsidRDefault="00B94D33" w:rsidP="00B94D33">
            <w:pPr>
              <w:spacing w:after="0"/>
              <w:rPr>
                <w:del w:id="9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99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99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67AD8CE" w14:textId="2CBEE1F4" w:rsidR="00B94D33" w:rsidRPr="00E2074D" w:rsidDel="001F0AAD" w:rsidRDefault="00B94D33" w:rsidP="00B94D33">
            <w:pPr>
              <w:spacing w:after="0"/>
              <w:rPr>
                <w:del w:id="99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01" w:author="Robbie Frazier" w:date="2020-03-17T21:30:00Z">
              <w:tcPr>
                <w:tcW w:w="2527" w:type="dxa"/>
                <w:hideMark/>
              </w:tcPr>
            </w:tcPrChange>
          </w:tcPr>
          <w:p w14:paraId="71DC31B9" w14:textId="3D99B910" w:rsidR="00B94D33" w:rsidRPr="00E2074D" w:rsidDel="001F0AAD" w:rsidRDefault="00B94D33" w:rsidP="00B94D33">
            <w:pPr>
              <w:spacing w:after="0"/>
              <w:rPr>
                <w:del w:id="100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0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lone high card is a card without a pair or matching suit</w:delText>
              </w:r>
            </w:del>
          </w:p>
        </w:tc>
        <w:tc>
          <w:tcPr>
            <w:tcW w:w="1710" w:type="dxa"/>
            <w:hideMark/>
            <w:tcPrChange w:id="100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76C6CB6" w14:textId="4D5D830A" w:rsidR="00B94D33" w:rsidRPr="00E2074D" w:rsidDel="001F0AAD" w:rsidRDefault="00B94D33" w:rsidP="00B94D33">
            <w:pPr>
              <w:spacing w:after="0"/>
              <w:rPr>
                <w:del w:id="100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0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593482E" w14:textId="13BCDA01" w:rsidR="00B94D33" w:rsidRPr="00E2074D" w:rsidDel="001F0AAD" w:rsidRDefault="008153C4" w:rsidP="00B94D33">
            <w:pPr>
              <w:spacing w:after="0"/>
              <w:rPr>
                <w:del w:id="100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0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0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E44B9D0" w14:textId="6C9142E2" w:rsidR="00B94D33" w:rsidRPr="00E2074D" w:rsidDel="001F0AAD" w:rsidRDefault="00B94D33" w:rsidP="00B94D33">
            <w:pPr>
              <w:spacing w:after="0"/>
              <w:rPr>
                <w:del w:id="101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1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D996E1A" w14:textId="1BBFC5A6" w:rsidR="00B94D33" w:rsidRPr="00E2074D" w:rsidDel="001F0AAD" w:rsidRDefault="00B94D33" w:rsidP="00B94D33">
            <w:pPr>
              <w:spacing w:after="0"/>
              <w:rPr>
                <w:del w:id="101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D55B6CC" w14:textId="1FD0D7BF" w:rsidTr="00E24AD3">
        <w:trPr>
          <w:trHeight w:val="600"/>
          <w:del w:id="1013" w:author="Robbie Frazier" w:date="2020-03-19T18:47:00Z"/>
          <w:trPrChange w:id="101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1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2E6BB2D" w14:textId="5986366A" w:rsidR="00B94D33" w:rsidRPr="00E2074D" w:rsidDel="001F0AAD" w:rsidRDefault="00B94D33" w:rsidP="00B94D33">
            <w:pPr>
              <w:spacing w:after="0"/>
              <w:jc w:val="right"/>
              <w:rPr>
                <w:del w:id="10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13.04</w:delText>
              </w:r>
            </w:del>
          </w:p>
        </w:tc>
        <w:tc>
          <w:tcPr>
            <w:tcW w:w="720" w:type="dxa"/>
            <w:noWrap/>
            <w:hideMark/>
            <w:tcPrChange w:id="101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8A76D6A" w14:textId="659F183F" w:rsidR="00B94D33" w:rsidRPr="00E2074D" w:rsidDel="001F0AAD" w:rsidRDefault="00B94D33" w:rsidP="00B94D33">
            <w:pPr>
              <w:spacing w:after="0"/>
              <w:rPr>
                <w:del w:id="10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2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A1D3A9A" w14:textId="6D574C42" w:rsidR="00B94D33" w:rsidRPr="00E2074D" w:rsidDel="001F0AAD" w:rsidRDefault="00B94D33" w:rsidP="00B94D33">
            <w:pPr>
              <w:spacing w:after="0"/>
              <w:rPr>
                <w:del w:id="102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24" w:author="Robbie Frazier" w:date="2020-03-17T21:30:00Z">
              <w:tcPr>
                <w:tcW w:w="2527" w:type="dxa"/>
                <w:hideMark/>
              </w:tcPr>
            </w:tcPrChange>
          </w:tcPr>
          <w:p w14:paraId="1E5DD72D" w14:textId="2FBB1340" w:rsidR="00B94D33" w:rsidRPr="00E2074D" w:rsidDel="001F0AAD" w:rsidRDefault="00B94D33" w:rsidP="00B94D33">
            <w:pPr>
              <w:spacing w:after="0"/>
              <w:rPr>
                <w:del w:id="102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2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the next higher value hand (value = 20)</w:delText>
              </w:r>
            </w:del>
          </w:p>
        </w:tc>
        <w:tc>
          <w:tcPr>
            <w:tcW w:w="1710" w:type="dxa"/>
            <w:hideMark/>
            <w:tcPrChange w:id="102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11499CA" w14:textId="36DE5AA3" w:rsidR="00B94D33" w:rsidRPr="00E2074D" w:rsidDel="001F0AAD" w:rsidRDefault="00B94D33" w:rsidP="00B94D33">
            <w:pPr>
              <w:spacing w:after="0"/>
              <w:rPr>
                <w:del w:id="102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2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E5C95F3" w14:textId="62F3C237" w:rsidR="00B94D33" w:rsidRPr="00E2074D" w:rsidDel="001F0AAD" w:rsidRDefault="008153C4" w:rsidP="00B94D33">
            <w:pPr>
              <w:spacing w:after="0"/>
              <w:rPr>
                <w:del w:id="10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3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3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0F174A1" w14:textId="79081505" w:rsidR="00B94D33" w:rsidRPr="00E2074D" w:rsidDel="001F0AAD" w:rsidRDefault="00B94D33" w:rsidP="00B94D33">
            <w:pPr>
              <w:spacing w:after="0"/>
              <w:rPr>
                <w:del w:id="103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3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A1406CC" w14:textId="461B491E" w:rsidR="00B94D33" w:rsidRPr="00E2074D" w:rsidDel="001F0AAD" w:rsidRDefault="00B94D33" w:rsidP="00B94D33">
            <w:pPr>
              <w:spacing w:after="0"/>
              <w:rPr>
                <w:del w:id="103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84E85C3" w14:textId="7E63BC24" w:rsidTr="00E24AD3">
        <w:trPr>
          <w:trHeight w:val="600"/>
          <w:del w:id="1036" w:author="Robbie Frazier" w:date="2020-03-19T18:47:00Z"/>
          <w:trPrChange w:id="1037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3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C527F28" w14:textId="2F891804" w:rsidR="00B94D33" w:rsidRPr="00E2074D" w:rsidDel="001F0AAD" w:rsidRDefault="00B94D33" w:rsidP="00B94D33">
            <w:pPr>
              <w:spacing w:after="0"/>
              <w:jc w:val="right"/>
              <w:rPr>
                <w:del w:id="103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13.05</w:delText>
              </w:r>
            </w:del>
          </w:p>
        </w:tc>
        <w:tc>
          <w:tcPr>
            <w:tcW w:w="720" w:type="dxa"/>
            <w:noWrap/>
            <w:hideMark/>
            <w:tcPrChange w:id="104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3E51393" w14:textId="5EED137A" w:rsidR="00B94D33" w:rsidRPr="00E2074D" w:rsidDel="001F0AAD" w:rsidRDefault="00B94D33" w:rsidP="00B94D33">
            <w:pPr>
              <w:spacing w:after="0"/>
              <w:rPr>
                <w:del w:id="104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4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62CB391" w14:textId="54173358" w:rsidR="00B94D33" w:rsidRPr="00E2074D" w:rsidDel="001F0AAD" w:rsidRDefault="00B94D33" w:rsidP="00B94D33">
            <w:pPr>
              <w:spacing w:after="0"/>
              <w:rPr>
                <w:del w:id="104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47" w:author="Robbie Frazier" w:date="2020-03-17T21:30:00Z">
              <w:tcPr>
                <w:tcW w:w="2527" w:type="dxa"/>
                <w:hideMark/>
              </w:tcPr>
            </w:tcPrChange>
          </w:tcPr>
          <w:p w14:paraId="7BF167E3" w14:textId="082AE077" w:rsidR="00B94D33" w:rsidRPr="00E2074D" w:rsidDel="001F0AAD" w:rsidRDefault="00B94D33" w:rsidP="00B94D33">
            <w:pPr>
              <w:spacing w:after="0"/>
              <w:rPr>
                <w:del w:id="104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4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One pair is any single pair of cards with the same face value</w:delText>
              </w:r>
            </w:del>
          </w:p>
        </w:tc>
        <w:tc>
          <w:tcPr>
            <w:tcW w:w="1710" w:type="dxa"/>
            <w:hideMark/>
            <w:tcPrChange w:id="105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72B61BA" w14:textId="6FF1EBED" w:rsidR="00B94D33" w:rsidRPr="00E2074D" w:rsidDel="001F0AAD" w:rsidRDefault="00B94D33" w:rsidP="00B94D33">
            <w:pPr>
              <w:spacing w:after="0"/>
              <w:rPr>
                <w:del w:id="105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56511CEC" w14:textId="0170AD5D" w:rsidR="00B94D33" w:rsidRPr="00E2074D" w:rsidDel="001F0AAD" w:rsidRDefault="008153C4" w:rsidP="00B94D33">
            <w:pPr>
              <w:spacing w:after="0"/>
              <w:rPr>
                <w:del w:id="105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5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5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0CF696C" w14:textId="4DDEB43A" w:rsidR="00B94D33" w:rsidRPr="00E2074D" w:rsidDel="001F0AAD" w:rsidRDefault="00B94D33" w:rsidP="00B94D33">
            <w:pPr>
              <w:spacing w:after="0"/>
              <w:rPr>
                <w:del w:id="105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5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00C05FD" w14:textId="73B4E936" w:rsidR="00B94D33" w:rsidRPr="00E2074D" w:rsidDel="001F0AAD" w:rsidRDefault="00B94D33" w:rsidP="00B94D33">
            <w:pPr>
              <w:spacing w:after="0"/>
              <w:rPr>
                <w:del w:id="105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B832AFF" w14:textId="3CE2F49A" w:rsidTr="00E24AD3">
        <w:trPr>
          <w:trHeight w:val="600"/>
          <w:del w:id="1059" w:author="Robbie Frazier" w:date="2020-03-19T18:47:00Z"/>
          <w:trPrChange w:id="106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6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76E80CA" w14:textId="4EC4DE8E" w:rsidR="00B94D33" w:rsidRPr="00E2074D" w:rsidDel="001F0AAD" w:rsidRDefault="00B94D33" w:rsidP="00B94D33">
            <w:pPr>
              <w:spacing w:after="0"/>
              <w:jc w:val="right"/>
              <w:rPr>
                <w:del w:id="106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13.06</w:delText>
              </w:r>
            </w:del>
          </w:p>
        </w:tc>
        <w:tc>
          <w:tcPr>
            <w:tcW w:w="720" w:type="dxa"/>
            <w:noWrap/>
            <w:hideMark/>
            <w:tcPrChange w:id="106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54F999A" w14:textId="5D316C1E" w:rsidR="00B94D33" w:rsidRPr="00E2074D" w:rsidDel="001F0AAD" w:rsidRDefault="00B94D33" w:rsidP="00B94D33">
            <w:pPr>
              <w:spacing w:after="0"/>
              <w:rPr>
                <w:del w:id="106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06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19C48915" w14:textId="41CA946B" w:rsidR="00B94D33" w:rsidRPr="00E2074D" w:rsidDel="001F0AAD" w:rsidRDefault="00B94D33" w:rsidP="00B94D33">
            <w:pPr>
              <w:spacing w:after="0"/>
              <w:rPr>
                <w:del w:id="106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6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70" w:author="Robbie Frazier" w:date="2020-03-17T21:30:00Z">
              <w:tcPr>
                <w:tcW w:w="2527" w:type="dxa"/>
                <w:hideMark/>
              </w:tcPr>
            </w:tcPrChange>
          </w:tcPr>
          <w:p w14:paraId="23CB9FD4" w14:textId="592456D3" w:rsidR="00B94D33" w:rsidRPr="00E2074D" w:rsidDel="001F0AAD" w:rsidRDefault="00B94D33" w:rsidP="00B94D33">
            <w:pPr>
              <w:spacing w:after="0"/>
              <w:rPr>
                <w:del w:id="107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7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is the next higher value hand (value = 30)</w:delText>
              </w:r>
            </w:del>
          </w:p>
        </w:tc>
        <w:tc>
          <w:tcPr>
            <w:tcW w:w="1710" w:type="dxa"/>
            <w:hideMark/>
            <w:tcPrChange w:id="107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5BF6081" w14:textId="6223B391" w:rsidR="00B94D33" w:rsidRPr="00E2074D" w:rsidDel="001F0AAD" w:rsidRDefault="00B94D33" w:rsidP="00B94D33">
            <w:pPr>
              <w:spacing w:after="0"/>
              <w:rPr>
                <w:del w:id="107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7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9E6228F" w14:textId="12E1BA12" w:rsidR="00B94D33" w:rsidRPr="00E2074D" w:rsidDel="001F0AAD" w:rsidRDefault="008153C4" w:rsidP="00B94D33">
            <w:pPr>
              <w:spacing w:after="0"/>
              <w:rPr>
                <w:del w:id="107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07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07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CC89ECA" w14:textId="7A282E2C" w:rsidR="00B94D33" w:rsidRPr="00E2074D" w:rsidDel="001F0AAD" w:rsidRDefault="00B94D33" w:rsidP="00B94D33">
            <w:pPr>
              <w:spacing w:after="0"/>
              <w:rPr>
                <w:del w:id="107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8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780993B" w14:textId="72803E4D" w:rsidR="00B94D33" w:rsidRPr="00E2074D" w:rsidDel="001F0AAD" w:rsidRDefault="00B94D33" w:rsidP="00B94D33">
            <w:pPr>
              <w:spacing w:after="0"/>
              <w:rPr>
                <w:del w:id="108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21EC77E2" w14:textId="026D5118" w:rsidTr="00E24AD3">
        <w:trPr>
          <w:trHeight w:val="600"/>
          <w:del w:id="1082" w:author="Robbie Frazier" w:date="2020-03-19T18:47:00Z"/>
          <w:trPrChange w:id="108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08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2156C2D" w14:textId="346B2150" w:rsidR="00B94D33" w:rsidRPr="00E2074D" w:rsidDel="001F0AAD" w:rsidRDefault="00B94D33" w:rsidP="00B94D33">
            <w:pPr>
              <w:spacing w:after="0"/>
              <w:jc w:val="right"/>
              <w:rPr>
                <w:del w:id="108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13.07</w:delText>
              </w:r>
            </w:del>
          </w:p>
        </w:tc>
        <w:tc>
          <w:tcPr>
            <w:tcW w:w="720" w:type="dxa"/>
            <w:noWrap/>
            <w:hideMark/>
            <w:tcPrChange w:id="108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1AE3D7A3" w14:textId="016D56DA" w:rsidR="00B94D33" w:rsidRPr="00E2074D" w:rsidDel="001F0AAD" w:rsidRDefault="00B94D33" w:rsidP="00B94D33">
            <w:pPr>
              <w:spacing w:after="0"/>
              <w:rPr>
                <w:del w:id="108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8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09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1D44129" w14:textId="391736B5" w:rsidR="00B94D33" w:rsidRPr="00E2074D" w:rsidDel="001F0AAD" w:rsidRDefault="00B94D33" w:rsidP="00B94D33">
            <w:pPr>
              <w:spacing w:after="0"/>
              <w:rPr>
                <w:del w:id="109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093" w:author="Robbie Frazier" w:date="2020-03-17T21:30:00Z">
              <w:tcPr>
                <w:tcW w:w="2527" w:type="dxa"/>
                <w:hideMark/>
              </w:tcPr>
            </w:tcPrChange>
          </w:tcPr>
          <w:p w14:paraId="36D49D88" w14:textId="28600C43" w:rsidR="00B94D33" w:rsidRPr="00E2074D" w:rsidDel="001F0AAD" w:rsidRDefault="00B94D33" w:rsidP="00B94D33">
            <w:pPr>
              <w:spacing w:after="0"/>
              <w:rPr>
                <w:del w:id="109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09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Two pairs are any two pairs of cards with the same face values</w:delText>
              </w:r>
            </w:del>
          </w:p>
        </w:tc>
        <w:tc>
          <w:tcPr>
            <w:tcW w:w="1710" w:type="dxa"/>
            <w:hideMark/>
            <w:tcPrChange w:id="109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15AC49DE" w14:textId="07C332C5" w:rsidR="00B94D33" w:rsidRPr="00E2074D" w:rsidDel="001F0AAD" w:rsidRDefault="00B94D33" w:rsidP="00B94D33">
            <w:pPr>
              <w:spacing w:after="0"/>
              <w:rPr>
                <w:del w:id="109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09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D9A8CDD" w14:textId="4199DC90" w:rsidR="00B94D33" w:rsidRPr="00E2074D" w:rsidDel="001F0AAD" w:rsidRDefault="008153C4" w:rsidP="00B94D33">
            <w:pPr>
              <w:spacing w:after="0"/>
              <w:rPr>
                <w:del w:id="109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0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0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7D1AAB23" w14:textId="4FD79F34" w:rsidR="00B94D33" w:rsidRPr="00E2074D" w:rsidDel="001F0AAD" w:rsidRDefault="00B94D33" w:rsidP="00B94D33">
            <w:pPr>
              <w:spacing w:after="0"/>
              <w:rPr>
                <w:del w:id="110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0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0324480B" w14:textId="1E035F57" w:rsidR="00B94D33" w:rsidRPr="00E2074D" w:rsidDel="001F0AAD" w:rsidRDefault="00B94D33" w:rsidP="00B94D33">
            <w:pPr>
              <w:spacing w:after="0"/>
              <w:rPr>
                <w:del w:id="110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D52874C" w14:textId="500A83E2" w:rsidTr="00E24AD3">
        <w:trPr>
          <w:trHeight w:val="600"/>
          <w:del w:id="1105" w:author="Robbie Frazier" w:date="2020-03-19T18:47:00Z"/>
          <w:trPrChange w:id="110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0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7BFE130" w14:textId="6706438B" w:rsidR="00B94D33" w:rsidRPr="00E2074D" w:rsidDel="001F0AAD" w:rsidRDefault="00B94D33" w:rsidP="00B94D33">
            <w:pPr>
              <w:spacing w:after="0"/>
              <w:jc w:val="right"/>
              <w:rPr>
                <w:del w:id="110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0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13.08</w:delText>
              </w:r>
            </w:del>
          </w:p>
        </w:tc>
        <w:tc>
          <w:tcPr>
            <w:tcW w:w="720" w:type="dxa"/>
            <w:noWrap/>
            <w:hideMark/>
            <w:tcPrChange w:id="111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72EAEE0" w14:textId="797F83E6" w:rsidR="00B94D33" w:rsidRPr="00E2074D" w:rsidDel="001F0AAD" w:rsidRDefault="00B94D33" w:rsidP="00B94D33">
            <w:pPr>
              <w:spacing w:after="0"/>
              <w:rPr>
                <w:del w:id="111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1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F7A94F" w14:textId="4B65CB8D" w:rsidR="00B94D33" w:rsidRPr="00E2074D" w:rsidDel="001F0AAD" w:rsidRDefault="00B94D33" w:rsidP="00B94D33">
            <w:pPr>
              <w:spacing w:after="0"/>
              <w:rPr>
                <w:del w:id="111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16" w:author="Robbie Frazier" w:date="2020-03-17T21:30:00Z">
              <w:tcPr>
                <w:tcW w:w="2527" w:type="dxa"/>
                <w:hideMark/>
              </w:tcPr>
            </w:tcPrChange>
          </w:tcPr>
          <w:p w14:paraId="2C26FEB0" w14:textId="28DFFDD7" w:rsidR="00B94D33" w:rsidRPr="00E2074D" w:rsidDel="001F0AAD" w:rsidRDefault="00B94D33" w:rsidP="00B94D33">
            <w:pPr>
              <w:spacing w:after="0"/>
              <w:rPr>
                <w:del w:id="111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1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the next higher value hand (value = 40)</w:delText>
              </w:r>
            </w:del>
          </w:p>
        </w:tc>
        <w:tc>
          <w:tcPr>
            <w:tcW w:w="1710" w:type="dxa"/>
            <w:hideMark/>
            <w:tcPrChange w:id="111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F05683F" w14:textId="3419E883" w:rsidR="00B94D33" w:rsidRPr="00E2074D" w:rsidDel="001F0AAD" w:rsidRDefault="00B94D33" w:rsidP="00B94D33">
            <w:pPr>
              <w:spacing w:after="0"/>
              <w:rPr>
                <w:del w:id="112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D7D2F93" w14:textId="69637DC7" w:rsidR="00B94D33" w:rsidRPr="00E2074D" w:rsidDel="001F0AAD" w:rsidRDefault="008153C4" w:rsidP="00B94D33">
            <w:pPr>
              <w:spacing w:after="0"/>
              <w:rPr>
                <w:del w:id="112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2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2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0696E975" w14:textId="4632977F" w:rsidR="00B94D33" w:rsidRPr="00E2074D" w:rsidDel="001F0AAD" w:rsidRDefault="00B94D33" w:rsidP="00B94D33">
            <w:pPr>
              <w:spacing w:after="0"/>
              <w:rPr>
                <w:del w:id="112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2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686D2D1" w14:textId="1DEAB410" w:rsidR="00B94D33" w:rsidRPr="00E2074D" w:rsidDel="001F0AAD" w:rsidRDefault="00B94D33" w:rsidP="00B94D33">
            <w:pPr>
              <w:spacing w:after="0"/>
              <w:rPr>
                <w:del w:id="112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36FA271" w14:textId="182865F9" w:rsidTr="00E24AD3">
        <w:trPr>
          <w:trHeight w:val="600"/>
          <w:del w:id="1128" w:author="Robbie Frazier" w:date="2020-03-19T18:47:00Z"/>
          <w:trPrChange w:id="112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3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421D539D" w14:textId="40FAF45B" w:rsidR="00B94D33" w:rsidRPr="00E2074D" w:rsidDel="001F0AAD" w:rsidRDefault="00B94D33" w:rsidP="00B94D33">
            <w:pPr>
              <w:spacing w:after="0"/>
              <w:jc w:val="right"/>
              <w:rPr>
                <w:del w:id="113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13.09</w:delText>
              </w:r>
            </w:del>
          </w:p>
        </w:tc>
        <w:tc>
          <w:tcPr>
            <w:tcW w:w="720" w:type="dxa"/>
            <w:noWrap/>
            <w:hideMark/>
            <w:tcPrChange w:id="113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A1D822D" w14:textId="36D76696" w:rsidR="00B94D33" w:rsidRPr="00E2074D" w:rsidDel="001F0AAD" w:rsidRDefault="00B94D33" w:rsidP="00B94D33">
            <w:pPr>
              <w:spacing w:after="0"/>
              <w:rPr>
                <w:del w:id="113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3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917F7E0" w14:textId="613C51EF" w:rsidR="00B94D33" w:rsidRPr="00E2074D" w:rsidDel="001F0AAD" w:rsidRDefault="00B94D33" w:rsidP="00B94D33">
            <w:pPr>
              <w:spacing w:after="0"/>
              <w:rPr>
                <w:del w:id="113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3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39" w:author="Robbie Frazier" w:date="2020-03-17T21:30:00Z">
              <w:tcPr>
                <w:tcW w:w="2527" w:type="dxa"/>
                <w:hideMark/>
              </w:tcPr>
            </w:tcPrChange>
          </w:tcPr>
          <w:p w14:paraId="078D2C36" w14:textId="064F59D8" w:rsidR="00B94D33" w:rsidRPr="00E2074D" w:rsidDel="001F0AAD" w:rsidRDefault="00B94D33" w:rsidP="00B94D33">
            <w:pPr>
              <w:spacing w:after="0"/>
              <w:rPr>
                <w:del w:id="114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4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Three of a kind is any single set of three cards with the same face value</w:delText>
              </w:r>
            </w:del>
          </w:p>
        </w:tc>
        <w:tc>
          <w:tcPr>
            <w:tcW w:w="1710" w:type="dxa"/>
            <w:hideMark/>
            <w:tcPrChange w:id="114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DE5D34E" w14:textId="2D365F3A" w:rsidR="00B94D33" w:rsidRPr="00E2074D" w:rsidDel="001F0AAD" w:rsidRDefault="00B94D33" w:rsidP="00B94D33">
            <w:pPr>
              <w:spacing w:after="0"/>
              <w:rPr>
                <w:del w:id="114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4E84050" w14:textId="29C57025" w:rsidR="00B94D33" w:rsidRPr="00E2074D" w:rsidDel="001F0AAD" w:rsidRDefault="008153C4" w:rsidP="00B94D33">
            <w:pPr>
              <w:spacing w:after="0"/>
              <w:rPr>
                <w:del w:id="11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4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4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CF802E5" w14:textId="49B31143" w:rsidR="00B94D33" w:rsidRPr="00E2074D" w:rsidDel="001F0AAD" w:rsidRDefault="00B94D33" w:rsidP="00B94D33">
            <w:pPr>
              <w:spacing w:after="0"/>
              <w:rPr>
                <w:del w:id="114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4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193F01F" w14:textId="75AA0FAD" w:rsidR="00B94D33" w:rsidRPr="00E2074D" w:rsidDel="001F0AAD" w:rsidRDefault="00B94D33" w:rsidP="00B94D33">
            <w:pPr>
              <w:spacing w:after="0"/>
              <w:rPr>
                <w:del w:id="115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66E983A" w14:textId="3DCBFE96" w:rsidTr="00E24AD3">
        <w:trPr>
          <w:trHeight w:val="600"/>
          <w:del w:id="1151" w:author="Robbie Frazier" w:date="2020-03-19T18:47:00Z"/>
          <w:trPrChange w:id="115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5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CB77FF9" w14:textId="0EE4FD30" w:rsidR="00B94D33" w:rsidRPr="00E2074D" w:rsidDel="001F0AAD" w:rsidRDefault="00B94D33" w:rsidP="00B94D33">
            <w:pPr>
              <w:spacing w:after="0"/>
              <w:jc w:val="right"/>
              <w:rPr>
                <w:del w:id="115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13.10</w:delText>
              </w:r>
            </w:del>
          </w:p>
        </w:tc>
        <w:tc>
          <w:tcPr>
            <w:tcW w:w="720" w:type="dxa"/>
            <w:noWrap/>
            <w:hideMark/>
            <w:tcPrChange w:id="115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6B552C4" w14:textId="6A4B0ADD" w:rsidR="00B94D33" w:rsidRPr="00E2074D" w:rsidDel="001F0AAD" w:rsidRDefault="00B94D33" w:rsidP="00B94D33">
            <w:pPr>
              <w:spacing w:after="0"/>
              <w:rPr>
                <w:del w:id="115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5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15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3504D7" w14:textId="24C3E289" w:rsidR="00B94D33" w:rsidRPr="00E2074D" w:rsidDel="001F0AAD" w:rsidRDefault="00B94D33" w:rsidP="00B94D33">
            <w:pPr>
              <w:spacing w:after="0"/>
              <w:rPr>
                <w:del w:id="116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62" w:author="Robbie Frazier" w:date="2020-03-17T21:30:00Z">
              <w:tcPr>
                <w:tcW w:w="2527" w:type="dxa"/>
                <w:hideMark/>
              </w:tcPr>
            </w:tcPrChange>
          </w:tcPr>
          <w:p w14:paraId="6E078B90" w14:textId="013A64EA" w:rsidR="00B94D33" w:rsidRPr="00E2074D" w:rsidDel="001F0AAD" w:rsidRDefault="00B94D33" w:rsidP="00B94D33">
            <w:pPr>
              <w:spacing w:after="0"/>
              <w:rPr>
                <w:del w:id="116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6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the next higher value hand (value = 50)</w:delText>
              </w:r>
            </w:del>
          </w:p>
        </w:tc>
        <w:tc>
          <w:tcPr>
            <w:tcW w:w="1710" w:type="dxa"/>
            <w:hideMark/>
            <w:tcPrChange w:id="116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281FCE3" w14:textId="383E066D" w:rsidR="00B94D33" w:rsidRPr="00E2074D" w:rsidDel="001F0AAD" w:rsidRDefault="00B94D33" w:rsidP="00B94D33">
            <w:pPr>
              <w:spacing w:after="0"/>
              <w:rPr>
                <w:del w:id="116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6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3FCF67C2" w14:textId="36E3AE0C" w:rsidR="00B94D33" w:rsidRPr="00E2074D" w:rsidDel="001F0AAD" w:rsidRDefault="008153C4" w:rsidP="00B94D33">
            <w:pPr>
              <w:spacing w:after="0"/>
              <w:rPr>
                <w:del w:id="116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6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7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2CC4868" w14:textId="1F0AB947" w:rsidR="00B94D33" w:rsidRPr="00E2074D" w:rsidDel="001F0AAD" w:rsidRDefault="00B94D33" w:rsidP="00B94D33">
            <w:pPr>
              <w:spacing w:after="0"/>
              <w:rPr>
                <w:del w:id="117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7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20289D5" w14:textId="7972A25F" w:rsidR="00B94D33" w:rsidRPr="00E2074D" w:rsidDel="001F0AAD" w:rsidRDefault="00B94D33" w:rsidP="00B94D33">
            <w:pPr>
              <w:spacing w:after="0"/>
              <w:rPr>
                <w:del w:id="117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D2D316" w14:textId="43F5CC81" w:rsidTr="00E24AD3">
        <w:trPr>
          <w:trHeight w:val="600"/>
          <w:del w:id="1174" w:author="Robbie Frazier" w:date="2020-03-19T18:47:00Z"/>
          <w:trPrChange w:id="117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7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BD2DFD6" w14:textId="58D22CA2" w:rsidR="00B94D33" w:rsidRPr="00E2074D" w:rsidDel="001F0AAD" w:rsidRDefault="00B94D33" w:rsidP="00B94D33">
            <w:pPr>
              <w:spacing w:after="0"/>
              <w:jc w:val="right"/>
              <w:rPr>
                <w:del w:id="117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7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13.11</w:delText>
              </w:r>
            </w:del>
          </w:p>
        </w:tc>
        <w:tc>
          <w:tcPr>
            <w:tcW w:w="720" w:type="dxa"/>
            <w:noWrap/>
            <w:hideMark/>
            <w:tcPrChange w:id="117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3E1C479" w14:textId="3873E67D" w:rsidR="00B94D33" w:rsidRPr="00E2074D" w:rsidDel="001F0AAD" w:rsidRDefault="00B94D33" w:rsidP="00B94D33">
            <w:pPr>
              <w:spacing w:after="0"/>
              <w:rPr>
                <w:del w:id="118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18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773B247B" w14:textId="2095814A" w:rsidR="00B94D33" w:rsidRPr="00E2074D" w:rsidDel="001F0AAD" w:rsidRDefault="00B94D33" w:rsidP="00B94D33">
            <w:pPr>
              <w:spacing w:after="0"/>
              <w:rPr>
                <w:del w:id="118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185" w:author="Robbie Frazier" w:date="2020-03-17T21:30:00Z">
              <w:tcPr>
                <w:tcW w:w="2527" w:type="dxa"/>
                <w:hideMark/>
              </w:tcPr>
            </w:tcPrChange>
          </w:tcPr>
          <w:p w14:paraId="32F36A50" w14:textId="3365178A" w:rsidR="00B94D33" w:rsidRPr="00E2074D" w:rsidDel="001F0AAD" w:rsidRDefault="00B94D33" w:rsidP="00B94D33">
            <w:pPr>
              <w:spacing w:after="0"/>
              <w:rPr>
                <w:del w:id="118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18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is a set of all five cards with sequential face values</w:delText>
              </w:r>
            </w:del>
          </w:p>
        </w:tc>
        <w:tc>
          <w:tcPr>
            <w:tcW w:w="1710" w:type="dxa"/>
            <w:hideMark/>
            <w:tcPrChange w:id="118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F423AA2" w14:textId="4844C8BF" w:rsidR="00B94D33" w:rsidRPr="00E2074D" w:rsidDel="001F0AAD" w:rsidRDefault="00B94D33" w:rsidP="00B94D33">
            <w:pPr>
              <w:spacing w:after="0"/>
              <w:rPr>
                <w:del w:id="118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AD01BD6" w14:textId="5FFED1A5" w:rsidR="00B94D33" w:rsidRPr="00E2074D" w:rsidDel="001F0AAD" w:rsidRDefault="008153C4" w:rsidP="00B94D33">
            <w:pPr>
              <w:spacing w:after="0"/>
              <w:rPr>
                <w:del w:id="119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19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19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4CC8C96B" w14:textId="7B9D57D5" w:rsidR="00B94D33" w:rsidRPr="00E2074D" w:rsidDel="001F0AAD" w:rsidRDefault="00B94D33" w:rsidP="00B94D33">
            <w:pPr>
              <w:spacing w:after="0"/>
              <w:rPr>
                <w:del w:id="119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19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4DE3DE45" w14:textId="5E3F7845" w:rsidR="00B94D33" w:rsidRPr="00E2074D" w:rsidDel="001F0AAD" w:rsidRDefault="00B94D33" w:rsidP="00B94D33">
            <w:pPr>
              <w:spacing w:after="0"/>
              <w:rPr>
                <w:del w:id="119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6D947B7" w14:textId="0D60F242" w:rsidTr="00E24AD3">
        <w:trPr>
          <w:trHeight w:val="600"/>
          <w:del w:id="1197" w:author="Robbie Frazier" w:date="2020-03-19T18:47:00Z"/>
          <w:trPrChange w:id="1198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19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67F8BA8C" w14:textId="416E6DC8" w:rsidR="00B94D33" w:rsidRPr="00E2074D" w:rsidDel="001F0AAD" w:rsidRDefault="00B94D33" w:rsidP="00B94D33">
            <w:pPr>
              <w:spacing w:after="0"/>
              <w:jc w:val="right"/>
              <w:rPr>
                <w:del w:id="120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13.12</w:delText>
              </w:r>
            </w:del>
          </w:p>
        </w:tc>
        <w:tc>
          <w:tcPr>
            <w:tcW w:w="720" w:type="dxa"/>
            <w:noWrap/>
            <w:hideMark/>
            <w:tcPrChange w:id="1202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C19789B" w14:textId="0EFB0DD2" w:rsidR="00B94D33" w:rsidRPr="00E2074D" w:rsidDel="001F0AAD" w:rsidRDefault="00B94D33" w:rsidP="00B94D33">
            <w:pPr>
              <w:spacing w:after="0"/>
              <w:rPr>
                <w:del w:id="120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05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834B3CB" w14:textId="567C2E51" w:rsidR="00B94D33" w:rsidRPr="00E2074D" w:rsidDel="001F0AAD" w:rsidRDefault="00B94D33" w:rsidP="00B94D33">
            <w:pPr>
              <w:spacing w:after="0"/>
              <w:rPr>
                <w:del w:id="120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0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08" w:author="Robbie Frazier" w:date="2020-03-17T21:30:00Z">
              <w:tcPr>
                <w:tcW w:w="2527" w:type="dxa"/>
                <w:hideMark/>
              </w:tcPr>
            </w:tcPrChange>
          </w:tcPr>
          <w:p w14:paraId="68E23248" w14:textId="0F34F4A1" w:rsidR="00B94D33" w:rsidRPr="00E2074D" w:rsidDel="001F0AAD" w:rsidRDefault="00B94D33" w:rsidP="00B94D33">
            <w:pPr>
              <w:spacing w:after="0"/>
              <w:rPr>
                <w:del w:id="120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1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the next higher value hand (value = 60)</w:delText>
              </w:r>
            </w:del>
          </w:p>
        </w:tc>
        <w:tc>
          <w:tcPr>
            <w:tcW w:w="1710" w:type="dxa"/>
            <w:hideMark/>
            <w:tcPrChange w:id="1211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8AFF58F" w14:textId="7D9984D9" w:rsidR="00B94D33" w:rsidRPr="00E2074D" w:rsidDel="001F0AAD" w:rsidRDefault="00B94D33" w:rsidP="00B94D33">
            <w:pPr>
              <w:spacing w:after="0"/>
              <w:rPr>
                <w:del w:id="121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3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216C3D07" w14:textId="2C7D3E27" w:rsidR="00B94D33" w:rsidRPr="00E2074D" w:rsidDel="001F0AAD" w:rsidRDefault="008153C4" w:rsidP="00B94D33">
            <w:pPr>
              <w:spacing w:after="0"/>
              <w:rPr>
                <w:del w:id="121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15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16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06DF35C" w14:textId="44B8FCFC" w:rsidR="00B94D33" w:rsidRPr="00E2074D" w:rsidDel="001F0AAD" w:rsidRDefault="00B94D33" w:rsidP="00B94D33">
            <w:pPr>
              <w:spacing w:after="0"/>
              <w:rPr>
                <w:del w:id="121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18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251DE4A5" w14:textId="07CE38AD" w:rsidR="00B94D33" w:rsidRPr="00E2074D" w:rsidDel="001F0AAD" w:rsidRDefault="00B94D33" w:rsidP="00B94D33">
            <w:pPr>
              <w:spacing w:after="0"/>
              <w:rPr>
                <w:del w:id="121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C02E5EE" w14:textId="09A71AD9" w:rsidTr="00E24AD3">
        <w:trPr>
          <w:trHeight w:val="600"/>
          <w:del w:id="1220" w:author="Robbie Frazier" w:date="2020-03-19T18:47:00Z"/>
          <w:trPrChange w:id="1221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22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8A0ECAE" w14:textId="6EF24BE5" w:rsidR="00B94D33" w:rsidRPr="00E2074D" w:rsidDel="001F0AAD" w:rsidRDefault="00B94D33" w:rsidP="00B94D33">
            <w:pPr>
              <w:spacing w:after="0"/>
              <w:jc w:val="right"/>
              <w:rPr>
                <w:del w:id="122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13.13</w:delText>
              </w:r>
            </w:del>
          </w:p>
        </w:tc>
        <w:tc>
          <w:tcPr>
            <w:tcW w:w="720" w:type="dxa"/>
            <w:noWrap/>
            <w:hideMark/>
            <w:tcPrChange w:id="1225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30A4A7B4" w14:textId="73644AA5" w:rsidR="00B94D33" w:rsidRPr="00E2074D" w:rsidDel="001F0AAD" w:rsidRDefault="00B94D33" w:rsidP="00B94D33">
            <w:pPr>
              <w:spacing w:after="0"/>
              <w:rPr>
                <w:del w:id="122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2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28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7C26BB9" w14:textId="67E355E1" w:rsidR="00B94D33" w:rsidRPr="00E2074D" w:rsidDel="001F0AAD" w:rsidRDefault="00B94D33" w:rsidP="00B94D33">
            <w:pPr>
              <w:spacing w:after="0"/>
              <w:rPr>
                <w:del w:id="122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31" w:author="Robbie Frazier" w:date="2020-03-17T21:30:00Z">
              <w:tcPr>
                <w:tcW w:w="2527" w:type="dxa"/>
                <w:hideMark/>
              </w:tcPr>
            </w:tcPrChange>
          </w:tcPr>
          <w:p w14:paraId="38AB6F0D" w14:textId="3930EE27" w:rsidR="00B94D33" w:rsidRPr="00E2074D" w:rsidDel="001F0AAD" w:rsidRDefault="00B94D33" w:rsidP="00B94D33">
            <w:pPr>
              <w:spacing w:after="0"/>
              <w:rPr>
                <w:del w:id="12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flush is a set of all five cards with the same suit</w:delText>
              </w:r>
            </w:del>
          </w:p>
        </w:tc>
        <w:tc>
          <w:tcPr>
            <w:tcW w:w="1710" w:type="dxa"/>
            <w:hideMark/>
            <w:tcPrChange w:id="1234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3D00D35" w14:textId="252D0E02" w:rsidR="00B94D33" w:rsidRPr="00E2074D" w:rsidDel="001F0AAD" w:rsidRDefault="00B94D33" w:rsidP="00B94D33">
            <w:pPr>
              <w:spacing w:after="0"/>
              <w:rPr>
                <w:del w:id="12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36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F9768AA" w14:textId="46DEE862" w:rsidR="00B94D33" w:rsidRPr="00E2074D" w:rsidDel="001F0AAD" w:rsidRDefault="008153C4" w:rsidP="00B94D33">
            <w:pPr>
              <w:spacing w:after="0"/>
              <w:rPr>
                <w:del w:id="123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38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39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E974DB9" w14:textId="5A86D94A" w:rsidR="00B94D33" w:rsidRPr="00E2074D" w:rsidDel="001F0AAD" w:rsidRDefault="00B94D33" w:rsidP="00B94D33">
            <w:pPr>
              <w:spacing w:after="0"/>
              <w:rPr>
                <w:del w:id="124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41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D8D97BC" w14:textId="024AC653" w:rsidR="00B94D33" w:rsidRPr="00E2074D" w:rsidDel="001F0AAD" w:rsidRDefault="00B94D33" w:rsidP="00B94D33">
            <w:pPr>
              <w:spacing w:after="0"/>
              <w:rPr>
                <w:del w:id="124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006831D" w14:textId="4C62DA98" w:rsidTr="00E24AD3">
        <w:trPr>
          <w:trHeight w:val="600"/>
          <w:del w:id="1243" w:author="Robbie Frazier" w:date="2020-03-19T18:47:00Z"/>
          <w:trPrChange w:id="1244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45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163BC51D" w14:textId="09F938D5" w:rsidR="00B94D33" w:rsidRPr="00E2074D" w:rsidDel="001F0AAD" w:rsidRDefault="00B94D33" w:rsidP="00B94D33">
            <w:pPr>
              <w:spacing w:after="0"/>
              <w:jc w:val="right"/>
              <w:rPr>
                <w:del w:id="124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4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13.14</w:delText>
              </w:r>
            </w:del>
          </w:p>
        </w:tc>
        <w:tc>
          <w:tcPr>
            <w:tcW w:w="720" w:type="dxa"/>
            <w:noWrap/>
            <w:hideMark/>
            <w:tcPrChange w:id="1248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E05A183" w14:textId="36600FC6" w:rsidR="00B94D33" w:rsidRPr="00E2074D" w:rsidDel="001F0AAD" w:rsidRDefault="00B94D33" w:rsidP="00B94D33">
            <w:pPr>
              <w:spacing w:after="0"/>
              <w:rPr>
                <w:del w:id="124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51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911C601" w14:textId="13E57141" w:rsidR="00B94D33" w:rsidRPr="00E2074D" w:rsidDel="001F0AAD" w:rsidRDefault="00B94D33" w:rsidP="00B94D33">
            <w:pPr>
              <w:spacing w:after="0"/>
              <w:rPr>
                <w:del w:id="125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54" w:author="Robbie Frazier" w:date="2020-03-17T21:30:00Z">
              <w:tcPr>
                <w:tcW w:w="2527" w:type="dxa"/>
                <w:hideMark/>
              </w:tcPr>
            </w:tcPrChange>
          </w:tcPr>
          <w:p w14:paraId="09E5DCAC" w14:textId="1AF19A1F" w:rsidR="00B94D33" w:rsidRPr="00E2074D" w:rsidDel="001F0AAD" w:rsidRDefault="00B94D33" w:rsidP="00B94D33">
            <w:pPr>
              <w:spacing w:after="0"/>
              <w:rPr>
                <w:del w:id="125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5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the next higher value hand (value = 70)</w:delText>
              </w:r>
            </w:del>
          </w:p>
        </w:tc>
        <w:tc>
          <w:tcPr>
            <w:tcW w:w="1710" w:type="dxa"/>
            <w:hideMark/>
            <w:tcPrChange w:id="1257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524F70D3" w14:textId="41B2687C" w:rsidR="00B94D33" w:rsidRPr="00E2074D" w:rsidDel="001F0AAD" w:rsidRDefault="00B94D33" w:rsidP="00B94D33">
            <w:pPr>
              <w:spacing w:after="0"/>
              <w:rPr>
                <w:del w:id="125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59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CA82D49" w14:textId="0333FADE" w:rsidR="00B94D33" w:rsidRPr="00E2074D" w:rsidDel="001F0AAD" w:rsidRDefault="008153C4" w:rsidP="00B94D33">
            <w:pPr>
              <w:spacing w:after="0"/>
              <w:rPr>
                <w:del w:id="126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61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62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ADE332B" w14:textId="34891B3C" w:rsidR="00B94D33" w:rsidRPr="00E2074D" w:rsidDel="001F0AAD" w:rsidRDefault="00B94D33" w:rsidP="00B94D33">
            <w:pPr>
              <w:spacing w:after="0"/>
              <w:rPr>
                <w:del w:id="126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64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95DD6CE" w14:textId="0AE69EB2" w:rsidR="00B94D33" w:rsidRPr="00E2074D" w:rsidDel="001F0AAD" w:rsidRDefault="00B94D33" w:rsidP="00B94D33">
            <w:pPr>
              <w:spacing w:after="0"/>
              <w:rPr>
                <w:del w:id="126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6CF6C450" w14:textId="425C23BD" w:rsidTr="00E24AD3">
        <w:trPr>
          <w:trHeight w:val="900"/>
          <w:del w:id="1266" w:author="Robbie Frazier" w:date="2020-03-19T18:47:00Z"/>
          <w:trPrChange w:id="1267" w:author="Robbie Frazier" w:date="2020-03-17T21:30:00Z">
            <w:trPr>
              <w:trHeight w:val="900"/>
            </w:trPr>
          </w:trPrChange>
        </w:trPr>
        <w:tc>
          <w:tcPr>
            <w:tcW w:w="720" w:type="dxa"/>
            <w:noWrap/>
            <w:hideMark/>
            <w:tcPrChange w:id="1268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E0C70E" w14:textId="5D9D9F4A" w:rsidR="00B94D33" w:rsidRPr="00E2074D" w:rsidDel="001F0AAD" w:rsidRDefault="00B94D33" w:rsidP="00B94D33">
            <w:pPr>
              <w:spacing w:after="0"/>
              <w:jc w:val="right"/>
              <w:rPr>
                <w:del w:id="126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0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13.15</w:delText>
              </w:r>
            </w:del>
          </w:p>
        </w:tc>
        <w:tc>
          <w:tcPr>
            <w:tcW w:w="720" w:type="dxa"/>
            <w:noWrap/>
            <w:hideMark/>
            <w:tcPrChange w:id="127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E411D8E" w14:textId="02B639D4" w:rsidR="00B94D33" w:rsidRPr="00E2074D" w:rsidDel="001F0AAD" w:rsidRDefault="00B94D33" w:rsidP="00B94D33">
            <w:pPr>
              <w:spacing w:after="0"/>
              <w:rPr>
                <w:del w:id="127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27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317B6A4" w14:textId="444AA2ED" w:rsidR="00B94D33" w:rsidRPr="00E2074D" w:rsidDel="001F0AAD" w:rsidRDefault="00B94D33" w:rsidP="00B94D33">
            <w:pPr>
              <w:spacing w:after="0"/>
              <w:rPr>
                <w:del w:id="127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277" w:author="Robbie Frazier" w:date="2020-03-17T21:30:00Z">
              <w:tcPr>
                <w:tcW w:w="2527" w:type="dxa"/>
                <w:hideMark/>
              </w:tcPr>
            </w:tcPrChange>
          </w:tcPr>
          <w:p w14:paraId="3FC67431" w14:textId="7791B77F" w:rsidR="00B94D33" w:rsidRPr="00E2074D" w:rsidDel="001F0AAD" w:rsidRDefault="00B94D33" w:rsidP="00B94D33">
            <w:pPr>
              <w:spacing w:after="0"/>
              <w:rPr>
                <w:del w:id="127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7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full house is a set of three cards with the same face value and a pair with the same face value</w:delText>
              </w:r>
            </w:del>
          </w:p>
        </w:tc>
        <w:tc>
          <w:tcPr>
            <w:tcW w:w="1710" w:type="dxa"/>
            <w:hideMark/>
            <w:tcPrChange w:id="128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B6441A3" w14:textId="2C396FEF" w:rsidR="00B94D33" w:rsidRPr="00E2074D" w:rsidDel="001F0AAD" w:rsidRDefault="00B94D33" w:rsidP="00B94D33">
            <w:pPr>
              <w:spacing w:after="0"/>
              <w:rPr>
                <w:del w:id="128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036DFC9" w14:textId="249FC581" w:rsidR="00B94D33" w:rsidRPr="00E2074D" w:rsidDel="001F0AAD" w:rsidRDefault="008153C4" w:rsidP="00B94D33">
            <w:pPr>
              <w:spacing w:after="0"/>
              <w:rPr>
                <w:del w:id="128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284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285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33E622" w14:textId="68C6A527" w:rsidR="00B94D33" w:rsidRPr="00E2074D" w:rsidDel="001F0AAD" w:rsidRDefault="00B94D33" w:rsidP="00B94D33">
            <w:pPr>
              <w:spacing w:after="0"/>
              <w:rPr>
                <w:del w:id="128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287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76105E18" w14:textId="27BABFC8" w:rsidR="00B94D33" w:rsidRPr="00E2074D" w:rsidDel="001F0AAD" w:rsidRDefault="00B94D33" w:rsidP="00B94D33">
            <w:pPr>
              <w:spacing w:after="0"/>
              <w:rPr>
                <w:del w:id="128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E5D829A" w14:textId="31031BDD" w:rsidTr="00E24AD3">
        <w:trPr>
          <w:trHeight w:val="600"/>
          <w:del w:id="1289" w:author="Robbie Frazier" w:date="2020-03-19T18:47:00Z"/>
          <w:trPrChange w:id="1290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291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1D62C2B" w14:textId="514A4880" w:rsidR="00B94D33" w:rsidRPr="00E2074D" w:rsidDel="001F0AAD" w:rsidRDefault="00B94D33" w:rsidP="00B94D33">
            <w:pPr>
              <w:spacing w:after="0"/>
              <w:jc w:val="right"/>
              <w:rPr>
                <w:del w:id="129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13.16</w:delText>
              </w:r>
            </w:del>
          </w:p>
        </w:tc>
        <w:tc>
          <w:tcPr>
            <w:tcW w:w="720" w:type="dxa"/>
            <w:noWrap/>
            <w:hideMark/>
            <w:tcPrChange w:id="1294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2069583F" w14:textId="1B9AB1EF" w:rsidR="00B94D33" w:rsidRPr="00E2074D" w:rsidDel="001F0AAD" w:rsidRDefault="00B94D33" w:rsidP="00B94D33">
            <w:pPr>
              <w:spacing w:after="0"/>
              <w:rPr>
                <w:del w:id="129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297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46B2E93" w14:textId="1F108D0B" w:rsidR="00B94D33" w:rsidRPr="00E2074D" w:rsidDel="001F0AAD" w:rsidRDefault="00B94D33" w:rsidP="00B94D33">
            <w:pPr>
              <w:spacing w:after="0"/>
              <w:rPr>
                <w:del w:id="129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29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00" w:author="Robbie Frazier" w:date="2020-03-17T21:30:00Z">
              <w:tcPr>
                <w:tcW w:w="2527" w:type="dxa"/>
                <w:hideMark/>
              </w:tcPr>
            </w:tcPrChange>
          </w:tcPr>
          <w:p w14:paraId="1EE66E08" w14:textId="6351D335" w:rsidR="00B94D33" w:rsidRPr="00E2074D" w:rsidDel="001F0AAD" w:rsidRDefault="00B94D33" w:rsidP="00B94D33">
            <w:pPr>
              <w:spacing w:after="0"/>
              <w:rPr>
                <w:del w:id="130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0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the next higher value hand (value = 80)</w:delText>
              </w:r>
            </w:del>
          </w:p>
        </w:tc>
        <w:tc>
          <w:tcPr>
            <w:tcW w:w="1710" w:type="dxa"/>
            <w:hideMark/>
            <w:tcPrChange w:id="1303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17FE54" w14:textId="55208F04" w:rsidR="00B94D33" w:rsidRPr="00E2074D" w:rsidDel="001F0AAD" w:rsidRDefault="00B94D33" w:rsidP="00B94D33">
            <w:pPr>
              <w:spacing w:after="0"/>
              <w:rPr>
                <w:del w:id="130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05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788492B0" w14:textId="7E9D8383" w:rsidR="00B94D33" w:rsidRPr="00E2074D" w:rsidDel="001F0AAD" w:rsidRDefault="008153C4" w:rsidP="00B94D33">
            <w:pPr>
              <w:spacing w:after="0"/>
              <w:rPr>
                <w:del w:id="130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07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08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0FC504B" w14:textId="3B3DD8E0" w:rsidR="00B94D33" w:rsidRPr="00E2074D" w:rsidDel="001F0AAD" w:rsidRDefault="00B94D33" w:rsidP="00B94D33">
            <w:pPr>
              <w:spacing w:after="0"/>
              <w:rPr>
                <w:del w:id="130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10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3AA10585" w14:textId="4EB5D6ED" w:rsidR="00B94D33" w:rsidRPr="00E2074D" w:rsidDel="001F0AAD" w:rsidRDefault="00B94D33" w:rsidP="00B94D33">
            <w:pPr>
              <w:spacing w:after="0"/>
              <w:rPr>
                <w:del w:id="131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3956C250" w14:textId="6BE5785A" w:rsidTr="00E24AD3">
        <w:trPr>
          <w:trHeight w:val="600"/>
          <w:del w:id="1312" w:author="Robbie Frazier" w:date="2020-03-19T18:47:00Z"/>
          <w:trPrChange w:id="1313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14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74682C21" w14:textId="36AF426C" w:rsidR="00B94D33" w:rsidRPr="00E2074D" w:rsidDel="001F0AAD" w:rsidRDefault="00B94D33" w:rsidP="00B94D33">
            <w:pPr>
              <w:spacing w:after="0"/>
              <w:jc w:val="right"/>
              <w:rPr>
                <w:del w:id="131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13.17</w:delText>
              </w:r>
            </w:del>
          </w:p>
        </w:tc>
        <w:tc>
          <w:tcPr>
            <w:tcW w:w="720" w:type="dxa"/>
            <w:noWrap/>
            <w:hideMark/>
            <w:tcPrChange w:id="1317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5B71D430" w14:textId="537AD644" w:rsidR="00B94D33" w:rsidRPr="00E2074D" w:rsidDel="001F0AAD" w:rsidRDefault="00B94D33" w:rsidP="00B94D33">
            <w:pPr>
              <w:spacing w:after="0"/>
              <w:rPr>
                <w:del w:id="131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1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20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38E62C59" w14:textId="4474C245" w:rsidR="00B94D33" w:rsidRPr="00E2074D" w:rsidDel="001F0AAD" w:rsidRDefault="00B94D33" w:rsidP="00B94D33">
            <w:pPr>
              <w:spacing w:after="0"/>
              <w:rPr>
                <w:del w:id="132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23" w:author="Robbie Frazier" w:date="2020-03-17T21:30:00Z">
              <w:tcPr>
                <w:tcW w:w="2527" w:type="dxa"/>
                <w:hideMark/>
              </w:tcPr>
            </w:tcPrChange>
          </w:tcPr>
          <w:p w14:paraId="71403649" w14:textId="153D90F9" w:rsidR="00B94D33" w:rsidRPr="00E2074D" w:rsidDel="001F0AAD" w:rsidRDefault="00B94D33" w:rsidP="00B94D33">
            <w:pPr>
              <w:spacing w:after="0"/>
              <w:rPr>
                <w:del w:id="132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2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Four of a kind is any single set of four cards with the same face value</w:delText>
              </w:r>
            </w:del>
          </w:p>
        </w:tc>
        <w:tc>
          <w:tcPr>
            <w:tcW w:w="1710" w:type="dxa"/>
            <w:hideMark/>
            <w:tcPrChange w:id="1326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476F7432" w14:textId="75EF5B1F" w:rsidR="00B94D33" w:rsidRPr="00E2074D" w:rsidDel="001F0AAD" w:rsidRDefault="00B94D33" w:rsidP="00B94D33">
            <w:pPr>
              <w:spacing w:after="0"/>
              <w:rPr>
                <w:del w:id="132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28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9C98EBD" w14:textId="446D9C2E" w:rsidR="00B94D33" w:rsidRPr="00E2074D" w:rsidDel="001F0AAD" w:rsidRDefault="008153C4" w:rsidP="00B94D33">
            <w:pPr>
              <w:spacing w:after="0"/>
              <w:rPr>
                <w:del w:id="1329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30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31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6475A3B4" w14:textId="69BD74E4" w:rsidR="00B94D33" w:rsidRPr="00E2074D" w:rsidDel="001F0AAD" w:rsidRDefault="00B94D33" w:rsidP="00B94D33">
            <w:pPr>
              <w:spacing w:after="0"/>
              <w:rPr>
                <w:del w:id="133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33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0160F54" w14:textId="243A4E95" w:rsidR="00B94D33" w:rsidRPr="00E2074D" w:rsidDel="001F0AAD" w:rsidRDefault="00B94D33" w:rsidP="00B94D33">
            <w:pPr>
              <w:spacing w:after="0"/>
              <w:rPr>
                <w:del w:id="133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375655C" w14:textId="40A127CC" w:rsidTr="00E24AD3">
        <w:trPr>
          <w:trHeight w:val="600"/>
          <w:del w:id="1335" w:author="Robbie Frazier" w:date="2020-03-19T18:47:00Z"/>
          <w:trPrChange w:id="1336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37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06944C3" w14:textId="08DD259E" w:rsidR="00B94D33" w:rsidRPr="00E2074D" w:rsidDel="001F0AAD" w:rsidRDefault="00B94D33" w:rsidP="00B94D33">
            <w:pPr>
              <w:spacing w:after="0"/>
              <w:jc w:val="right"/>
              <w:rPr>
                <w:del w:id="13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13.18</w:delText>
              </w:r>
            </w:del>
          </w:p>
        </w:tc>
        <w:tc>
          <w:tcPr>
            <w:tcW w:w="720" w:type="dxa"/>
            <w:noWrap/>
            <w:hideMark/>
            <w:tcPrChange w:id="1340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17FD48A" w14:textId="34B1D7DD" w:rsidR="00B94D33" w:rsidRPr="00E2074D" w:rsidDel="001F0AAD" w:rsidRDefault="00B94D33" w:rsidP="00B94D33">
            <w:pPr>
              <w:spacing w:after="0"/>
              <w:rPr>
                <w:del w:id="13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43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0099AF5" w14:textId="615EEAE4" w:rsidR="00B94D33" w:rsidRPr="00E2074D" w:rsidDel="001F0AAD" w:rsidRDefault="00B94D33" w:rsidP="00B94D33">
            <w:pPr>
              <w:spacing w:after="0"/>
              <w:rPr>
                <w:del w:id="134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46" w:author="Robbie Frazier" w:date="2020-03-17T21:30:00Z">
              <w:tcPr>
                <w:tcW w:w="2527" w:type="dxa"/>
                <w:hideMark/>
              </w:tcPr>
            </w:tcPrChange>
          </w:tcPr>
          <w:p w14:paraId="1B8A8757" w14:textId="14C9A0E3" w:rsidR="00B94D33" w:rsidRPr="00E2074D" w:rsidDel="001F0AAD" w:rsidRDefault="00B94D33" w:rsidP="00B94D33">
            <w:pPr>
              <w:spacing w:after="0"/>
              <w:rPr>
                <w:del w:id="134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4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the next higher value hand (value = 90)</w:delText>
              </w:r>
            </w:del>
          </w:p>
        </w:tc>
        <w:tc>
          <w:tcPr>
            <w:tcW w:w="1710" w:type="dxa"/>
            <w:hideMark/>
            <w:tcPrChange w:id="1349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2C76E262" w14:textId="162DE402" w:rsidR="00B94D33" w:rsidRPr="00E2074D" w:rsidDel="001F0AAD" w:rsidRDefault="00B94D33" w:rsidP="00B94D33">
            <w:pPr>
              <w:spacing w:after="0"/>
              <w:rPr>
                <w:del w:id="135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1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D791E8" w14:textId="44579E7E" w:rsidR="00B94D33" w:rsidRPr="00E2074D" w:rsidDel="001F0AAD" w:rsidRDefault="008153C4" w:rsidP="00B94D33">
            <w:pPr>
              <w:spacing w:after="0"/>
              <w:rPr>
                <w:del w:id="1352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53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5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40555FC" w14:textId="6770C399" w:rsidR="00B94D33" w:rsidRPr="00E2074D" w:rsidDel="001F0AAD" w:rsidRDefault="00B94D33" w:rsidP="00B94D33">
            <w:pPr>
              <w:spacing w:after="0"/>
              <w:rPr>
                <w:del w:id="135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5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BC0832E" w14:textId="6C0CC2FC" w:rsidR="00B94D33" w:rsidRPr="00E2074D" w:rsidDel="001F0AAD" w:rsidRDefault="00B94D33" w:rsidP="00B94D33">
            <w:pPr>
              <w:spacing w:after="0"/>
              <w:rPr>
                <w:del w:id="135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4A93D33A" w14:textId="725229F6" w:rsidTr="00E24AD3">
        <w:trPr>
          <w:trHeight w:val="600"/>
          <w:del w:id="1358" w:author="Robbie Frazier" w:date="2020-03-19T18:47:00Z"/>
          <w:trPrChange w:id="1359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60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59BE58C1" w14:textId="3AB35667" w:rsidR="00B94D33" w:rsidRPr="00E2074D" w:rsidDel="001F0AAD" w:rsidRDefault="00B94D33" w:rsidP="00B94D33">
            <w:pPr>
              <w:spacing w:after="0"/>
              <w:jc w:val="right"/>
              <w:rPr>
                <w:del w:id="136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2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13.19</w:delText>
              </w:r>
            </w:del>
          </w:p>
        </w:tc>
        <w:tc>
          <w:tcPr>
            <w:tcW w:w="720" w:type="dxa"/>
            <w:noWrap/>
            <w:hideMark/>
            <w:tcPrChange w:id="1363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765FD840" w14:textId="4C522534" w:rsidR="00B94D33" w:rsidRPr="00E2074D" w:rsidDel="001F0AAD" w:rsidRDefault="00B94D33" w:rsidP="00B94D33">
            <w:pPr>
              <w:spacing w:after="0"/>
              <w:rPr>
                <w:del w:id="136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366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5F7FDEB" w14:textId="2C9FF1D3" w:rsidR="00B94D33" w:rsidRPr="00E2074D" w:rsidDel="001F0AAD" w:rsidRDefault="00B94D33" w:rsidP="00B94D33">
            <w:pPr>
              <w:spacing w:after="0"/>
              <w:rPr>
                <w:del w:id="136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6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69" w:author="Robbie Frazier" w:date="2020-03-17T21:30:00Z">
              <w:tcPr>
                <w:tcW w:w="2527" w:type="dxa"/>
                <w:hideMark/>
              </w:tcPr>
            </w:tcPrChange>
          </w:tcPr>
          <w:p w14:paraId="25D50527" w14:textId="1C0A3C6A" w:rsidR="00B94D33" w:rsidRPr="00E2074D" w:rsidDel="001F0AAD" w:rsidRDefault="00B94D33" w:rsidP="00B94D33">
            <w:pPr>
              <w:spacing w:after="0"/>
              <w:rPr>
                <w:del w:id="137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7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straight flush is a set of all five cards with the same suit and sequential face values</w:delText>
              </w:r>
            </w:del>
          </w:p>
        </w:tc>
        <w:tc>
          <w:tcPr>
            <w:tcW w:w="1710" w:type="dxa"/>
            <w:hideMark/>
            <w:tcPrChange w:id="1372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78336868" w14:textId="4FBC705F" w:rsidR="00B94D33" w:rsidRPr="00E2074D" w:rsidDel="001F0AAD" w:rsidRDefault="00B94D33" w:rsidP="00B94D33">
            <w:pPr>
              <w:spacing w:after="0"/>
              <w:rPr>
                <w:del w:id="137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4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6739434F" w14:textId="42A12EDA" w:rsidR="00B94D33" w:rsidRPr="00E2074D" w:rsidDel="001F0AAD" w:rsidRDefault="008153C4" w:rsidP="00B94D33">
            <w:pPr>
              <w:spacing w:after="0"/>
              <w:rPr>
                <w:del w:id="137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76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377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1AD80C56" w14:textId="5DCD1A75" w:rsidR="00B94D33" w:rsidRPr="00E2074D" w:rsidDel="001F0AAD" w:rsidRDefault="00B94D33" w:rsidP="00B94D33">
            <w:pPr>
              <w:spacing w:after="0"/>
              <w:rPr>
                <w:del w:id="137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79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D5E0286" w14:textId="207CE461" w:rsidR="00B94D33" w:rsidRPr="00E2074D" w:rsidDel="001F0AAD" w:rsidRDefault="00B94D33" w:rsidP="00B94D33">
            <w:pPr>
              <w:spacing w:after="0"/>
              <w:rPr>
                <w:del w:id="138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75CC1299" w14:textId="6677F79D" w:rsidTr="00E24AD3">
        <w:trPr>
          <w:trHeight w:val="600"/>
          <w:del w:id="1381" w:author="Robbie Frazier" w:date="2020-03-19T18:47:00Z"/>
          <w:trPrChange w:id="1382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383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241B3E59" w14:textId="64D52CC9" w:rsidR="00B94D33" w:rsidRPr="00E2074D" w:rsidDel="001F0AAD" w:rsidRDefault="00B94D33" w:rsidP="00B94D33">
            <w:pPr>
              <w:spacing w:after="0"/>
              <w:jc w:val="right"/>
              <w:rPr>
                <w:del w:id="1384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5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13.20</w:delText>
              </w:r>
            </w:del>
          </w:p>
        </w:tc>
        <w:tc>
          <w:tcPr>
            <w:tcW w:w="720" w:type="dxa"/>
            <w:noWrap/>
            <w:hideMark/>
            <w:tcPrChange w:id="1386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4433B3D9" w14:textId="3C6F8258" w:rsidR="00B94D33" w:rsidRPr="00E2074D" w:rsidDel="001F0AAD" w:rsidRDefault="00B94D33" w:rsidP="00B94D33">
            <w:pPr>
              <w:spacing w:after="0"/>
              <w:rPr>
                <w:del w:id="138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8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389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0E876BAB" w14:textId="1370258A" w:rsidR="00B94D33" w:rsidRPr="00E2074D" w:rsidDel="001F0AAD" w:rsidRDefault="00B94D33" w:rsidP="00B94D33">
            <w:pPr>
              <w:spacing w:after="0"/>
              <w:rPr>
                <w:del w:id="139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392" w:author="Robbie Frazier" w:date="2020-03-17T21:30:00Z">
              <w:tcPr>
                <w:tcW w:w="2527" w:type="dxa"/>
                <w:hideMark/>
              </w:tcPr>
            </w:tcPrChange>
          </w:tcPr>
          <w:p w14:paraId="7C3A3ECF" w14:textId="17BFF18A" w:rsidR="00B94D33" w:rsidRPr="00E2074D" w:rsidDel="001F0AAD" w:rsidRDefault="00B94D33" w:rsidP="00B94D33">
            <w:pPr>
              <w:spacing w:after="0"/>
              <w:rPr>
                <w:del w:id="139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39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the highest value hand (value = 100)</w:delText>
              </w:r>
            </w:del>
          </w:p>
        </w:tc>
        <w:tc>
          <w:tcPr>
            <w:tcW w:w="1710" w:type="dxa"/>
            <w:hideMark/>
            <w:tcPrChange w:id="1395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6188742C" w14:textId="39A1FF2B" w:rsidR="00B94D33" w:rsidRPr="00E2074D" w:rsidDel="001F0AAD" w:rsidRDefault="00B94D33" w:rsidP="00B94D33">
            <w:pPr>
              <w:spacing w:after="0"/>
              <w:rPr>
                <w:del w:id="139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397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4ADDA841" w14:textId="684F7B31" w:rsidR="00B94D33" w:rsidRPr="00E2074D" w:rsidDel="001F0AAD" w:rsidRDefault="008153C4" w:rsidP="00B94D33">
            <w:pPr>
              <w:spacing w:after="0"/>
              <w:rPr>
                <w:del w:id="1398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399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00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348CB183" w14:textId="4EE2CC9B" w:rsidR="00B94D33" w:rsidRPr="00E2074D" w:rsidDel="001F0AAD" w:rsidRDefault="00B94D33" w:rsidP="00B94D33">
            <w:pPr>
              <w:spacing w:after="0"/>
              <w:rPr>
                <w:del w:id="140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02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1482B7A6" w14:textId="6DD02DBF" w:rsidR="00B94D33" w:rsidRPr="00E2074D" w:rsidDel="001F0AAD" w:rsidRDefault="00B94D33" w:rsidP="00B94D33">
            <w:pPr>
              <w:spacing w:after="0"/>
              <w:rPr>
                <w:del w:id="140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0BF9B581" w14:textId="5E58AD52" w:rsidTr="00E24AD3">
        <w:trPr>
          <w:trHeight w:val="600"/>
          <w:del w:id="1404" w:author="Robbie Frazier" w:date="2020-03-19T18:47:00Z"/>
          <w:trPrChange w:id="1405" w:author="Robbie Frazier" w:date="2020-03-17T21:30:00Z">
            <w:trPr>
              <w:trHeight w:val="600"/>
            </w:trPr>
          </w:trPrChange>
        </w:trPr>
        <w:tc>
          <w:tcPr>
            <w:tcW w:w="720" w:type="dxa"/>
            <w:noWrap/>
            <w:hideMark/>
            <w:tcPrChange w:id="1406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30F279BC" w14:textId="2EA99599" w:rsidR="00B94D33" w:rsidRPr="00E2074D" w:rsidDel="001F0AAD" w:rsidRDefault="00B94D33" w:rsidP="00B94D33">
            <w:pPr>
              <w:spacing w:after="0"/>
              <w:jc w:val="right"/>
              <w:rPr>
                <w:del w:id="1407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08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13.21</w:delText>
              </w:r>
            </w:del>
          </w:p>
        </w:tc>
        <w:tc>
          <w:tcPr>
            <w:tcW w:w="720" w:type="dxa"/>
            <w:noWrap/>
            <w:hideMark/>
            <w:tcPrChange w:id="1409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6134E867" w14:textId="4418B395" w:rsidR="00B94D33" w:rsidRPr="00E2074D" w:rsidDel="001F0AAD" w:rsidRDefault="00B94D33" w:rsidP="00B94D33">
            <w:pPr>
              <w:spacing w:after="0"/>
              <w:rPr>
                <w:del w:id="1410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1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F</w:delText>
              </w:r>
            </w:del>
          </w:p>
        </w:tc>
        <w:tc>
          <w:tcPr>
            <w:tcW w:w="990" w:type="dxa"/>
            <w:noWrap/>
            <w:hideMark/>
            <w:tcPrChange w:id="1412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45C49FB8" w14:textId="72B6C2CB" w:rsidR="00B94D33" w:rsidRPr="00E2074D" w:rsidDel="001F0AAD" w:rsidRDefault="00B94D33" w:rsidP="00B94D33">
            <w:pPr>
              <w:spacing w:after="0"/>
              <w:rPr>
                <w:del w:id="1413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4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15" w:author="Robbie Frazier" w:date="2020-03-17T21:30:00Z">
              <w:tcPr>
                <w:tcW w:w="2527" w:type="dxa"/>
                <w:hideMark/>
              </w:tcPr>
            </w:tcPrChange>
          </w:tcPr>
          <w:p w14:paraId="233029B1" w14:textId="282448DE" w:rsidR="00B94D33" w:rsidRPr="00E2074D" w:rsidDel="001F0AAD" w:rsidRDefault="00B94D33" w:rsidP="00B94D33">
            <w:pPr>
              <w:spacing w:after="0"/>
              <w:rPr>
                <w:del w:id="1416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17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A royal flush is a straight flush containing 10, J, Q, K and A from the same suit</w:delText>
              </w:r>
            </w:del>
          </w:p>
        </w:tc>
        <w:tc>
          <w:tcPr>
            <w:tcW w:w="1710" w:type="dxa"/>
            <w:hideMark/>
            <w:tcPrChange w:id="1418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09BC2899" w14:textId="130C401F" w:rsidR="00B94D33" w:rsidRPr="00E2074D" w:rsidDel="001F0AAD" w:rsidRDefault="00B94D33" w:rsidP="00B94D33">
            <w:pPr>
              <w:spacing w:after="0"/>
              <w:rPr>
                <w:del w:id="1419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0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126E1907" w14:textId="45640550" w:rsidR="00B94D33" w:rsidRPr="00E2074D" w:rsidDel="001F0AAD" w:rsidRDefault="008153C4" w:rsidP="00B94D33">
            <w:pPr>
              <w:spacing w:after="0"/>
              <w:rPr>
                <w:del w:id="1421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  <w:del w:id="1422" w:author="Robbie Frazier" w:date="2020-03-19T18:47:00Z">
              <w:r w:rsidDel="001F0AAD">
                <w:rPr>
                  <w:rFonts w:ascii="Calibri" w:eastAsia="Times New Roman" w:hAnsi="Calibri" w:cs="Calibri"/>
                  <w:color w:val="auto"/>
                  <w:sz w:val="22"/>
                  <w:szCs w:val="22"/>
                  <w:lang w:eastAsia="en-US"/>
                </w:rPr>
                <w:delText>Video</w:delText>
              </w:r>
            </w:del>
          </w:p>
        </w:tc>
        <w:tc>
          <w:tcPr>
            <w:tcW w:w="0" w:type="dxa"/>
            <w:noWrap/>
            <w:hideMark/>
            <w:tcPrChange w:id="1423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24C2D1CC" w14:textId="306EA363" w:rsidR="00B94D33" w:rsidRPr="00E2074D" w:rsidDel="001F0AAD" w:rsidRDefault="00B94D33" w:rsidP="00B94D33">
            <w:pPr>
              <w:spacing w:after="0"/>
              <w:rPr>
                <w:del w:id="1424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25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60F7580C" w14:textId="1F7ECBAF" w:rsidR="00B94D33" w:rsidRPr="00E2074D" w:rsidDel="001F0AAD" w:rsidRDefault="00B94D33" w:rsidP="00B94D33">
            <w:pPr>
              <w:spacing w:after="0"/>
              <w:rPr>
                <w:del w:id="1426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1A655A70" w14:textId="1C714761" w:rsidTr="00E24AD3">
        <w:trPr>
          <w:trHeight w:val="300"/>
          <w:del w:id="1427" w:author="Robbie Frazier" w:date="2020-03-19T18:47:00Z"/>
          <w:trPrChange w:id="1428" w:author="Robbie Frazier" w:date="2020-03-17T21:30:00Z">
            <w:trPr>
              <w:trHeight w:val="300"/>
            </w:trPr>
          </w:trPrChange>
        </w:trPr>
        <w:tc>
          <w:tcPr>
            <w:tcW w:w="720" w:type="dxa"/>
            <w:noWrap/>
            <w:hideMark/>
            <w:tcPrChange w:id="1429" w:author="Robbie Frazier" w:date="2020-03-17T21:30:00Z">
              <w:tcPr>
                <w:tcW w:w="231" w:type="dxa"/>
                <w:noWrap/>
                <w:hideMark/>
              </w:tcPr>
            </w:tcPrChange>
          </w:tcPr>
          <w:p w14:paraId="05B4D3FC" w14:textId="0AFE1E33" w:rsidR="00B94D33" w:rsidRPr="00E2074D" w:rsidDel="001F0AAD" w:rsidRDefault="00B94D33" w:rsidP="00B94D33">
            <w:pPr>
              <w:spacing w:after="0"/>
              <w:rPr>
                <w:del w:id="1430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720" w:type="dxa"/>
            <w:noWrap/>
            <w:hideMark/>
            <w:tcPrChange w:id="1431" w:author="Robbie Frazier" w:date="2020-03-17T21:30:00Z">
              <w:tcPr>
                <w:tcW w:w="118" w:type="dxa"/>
                <w:noWrap/>
                <w:hideMark/>
              </w:tcPr>
            </w:tcPrChange>
          </w:tcPr>
          <w:p w14:paraId="05350DEB" w14:textId="171B134E" w:rsidR="00B94D33" w:rsidRPr="00E2074D" w:rsidDel="001F0AAD" w:rsidRDefault="00B94D33" w:rsidP="00B94D33">
            <w:pPr>
              <w:spacing w:after="0"/>
              <w:rPr>
                <w:del w:id="1432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3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NF</w:delText>
              </w:r>
            </w:del>
          </w:p>
        </w:tc>
        <w:tc>
          <w:tcPr>
            <w:tcW w:w="990" w:type="dxa"/>
            <w:noWrap/>
            <w:hideMark/>
            <w:tcPrChange w:id="1434" w:author="Robbie Frazier" w:date="2020-03-17T21:30:00Z">
              <w:tcPr>
                <w:tcW w:w="174" w:type="dxa"/>
                <w:noWrap/>
                <w:hideMark/>
              </w:tcPr>
            </w:tcPrChange>
          </w:tcPr>
          <w:p w14:paraId="5F6399A8" w14:textId="606D3A73" w:rsidR="00B94D33" w:rsidRPr="00E2074D" w:rsidDel="001F0AAD" w:rsidRDefault="00B94D33" w:rsidP="00B94D33">
            <w:pPr>
              <w:spacing w:after="0"/>
              <w:rPr>
                <w:del w:id="1435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6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Dealer</w:delText>
              </w:r>
            </w:del>
          </w:p>
        </w:tc>
        <w:tc>
          <w:tcPr>
            <w:tcW w:w="1800" w:type="dxa"/>
            <w:hideMark/>
            <w:tcPrChange w:id="1437" w:author="Robbie Frazier" w:date="2020-03-17T21:30:00Z">
              <w:tcPr>
                <w:tcW w:w="2527" w:type="dxa"/>
                <w:hideMark/>
              </w:tcPr>
            </w:tcPrChange>
          </w:tcPr>
          <w:p w14:paraId="0B0A9F19" w14:textId="0BD8C92B" w:rsidR="00B94D33" w:rsidRPr="00E2074D" w:rsidDel="001F0AAD" w:rsidRDefault="00B94D33" w:rsidP="00B94D33">
            <w:pPr>
              <w:spacing w:after="0"/>
              <w:rPr>
                <w:del w:id="1438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  <w:del w:id="1439" w:author="Robbie Frazier" w:date="2020-03-19T18:47:00Z">
              <w:r w:rsidRPr="00E2074D" w:rsidDel="001F0AAD">
                <w:rPr>
                  <w:rFonts w:ascii="Calibri" w:eastAsia="Times New Roman" w:hAnsi="Calibri" w:cs="Calibri"/>
                  <w:color w:val="000000"/>
                  <w:sz w:val="22"/>
                  <w:szCs w:val="22"/>
                  <w:lang w:eastAsia="en-US"/>
                </w:rPr>
                <w:delText>***NEED TO DEFINE HOW TO HANDLE TIE***</w:delText>
              </w:r>
            </w:del>
          </w:p>
        </w:tc>
        <w:tc>
          <w:tcPr>
            <w:tcW w:w="1710" w:type="dxa"/>
            <w:hideMark/>
            <w:tcPrChange w:id="1440" w:author="Robbie Frazier" w:date="2020-03-17T21:30:00Z">
              <w:tcPr>
                <w:tcW w:w="2890" w:type="dxa"/>
                <w:gridSpan w:val="3"/>
                <w:hideMark/>
              </w:tcPr>
            </w:tcPrChange>
          </w:tcPr>
          <w:p w14:paraId="31862620" w14:textId="16AA332A" w:rsidR="00B94D33" w:rsidRPr="00E2074D" w:rsidDel="001F0AAD" w:rsidRDefault="00B94D33" w:rsidP="00B94D33">
            <w:pPr>
              <w:spacing w:after="0"/>
              <w:rPr>
                <w:del w:id="1441" w:author="Robbie Frazier" w:date="2020-03-19T18:47:00Z"/>
                <w:rFonts w:ascii="Calibri" w:eastAsia="Times New Roman" w:hAnsi="Calibri" w:cs="Calibri"/>
                <w:color w:val="000000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2" w:author="Robbie Frazier" w:date="2020-03-17T21:30:00Z">
              <w:tcPr>
                <w:tcW w:w="1260" w:type="dxa"/>
                <w:noWrap/>
                <w:hideMark/>
              </w:tcPr>
            </w:tcPrChange>
          </w:tcPr>
          <w:p w14:paraId="02715B44" w14:textId="47731C46" w:rsidR="00B94D33" w:rsidRPr="00E2074D" w:rsidDel="001F0AAD" w:rsidRDefault="00B94D33" w:rsidP="00B94D33">
            <w:pPr>
              <w:spacing w:after="0"/>
              <w:rPr>
                <w:del w:id="1443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4" w:author="Robbie Frazier" w:date="2020-03-17T21:30:00Z">
              <w:tcPr>
                <w:tcW w:w="1980" w:type="dxa"/>
                <w:gridSpan w:val="2"/>
                <w:noWrap/>
                <w:hideMark/>
              </w:tcPr>
            </w:tcPrChange>
          </w:tcPr>
          <w:p w14:paraId="51C6F7AC" w14:textId="61D687C1" w:rsidR="00B94D33" w:rsidRPr="00E2074D" w:rsidDel="001F0AAD" w:rsidRDefault="00B94D33" w:rsidP="00B94D33">
            <w:pPr>
              <w:spacing w:after="0"/>
              <w:rPr>
                <w:del w:id="1445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  <w:tc>
          <w:tcPr>
            <w:tcW w:w="0" w:type="dxa"/>
            <w:noWrap/>
            <w:hideMark/>
            <w:tcPrChange w:id="1446" w:author="Robbie Frazier" w:date="2020-03-17T21:30:00Z">
              <w:tcPr>
                <w:tcW w:w="900" w:type="dxa"/>
                <w:noWrap/>
                <w:hideMark/>
              </w:tcPr>
            </w:tcPrChange>
          </w:tcPr>
          <w:p w14:paraId="591875A0" w14:textId="7E22E9D3" w:rsidR="00B94D33" w:rsidRPr="00E2074D" w:rsidDel="001F0AAD" w:rsidRDefault="00B94D33" w:rsidP="00B94D33">
            <w:pPr>
              <w:spacing w:after="0"/>
              <w:rPr>
                <w:del w:id="1447" w:author="Robbie Frazier" w:date="2020-03-19T18:47:00Z"/>
                <w:rFonts w:ascii="Calibri" w:eastAsia="Times New Roman" w:hAnsi="Calibri" w:cs="Calibri"/>
                <w:color w:val="auto"/>
                <w:sz w:val="22"/>
                <w:szCs w:val="22"/>
                <w:lang w:eastAsia="en-US"/>
              </w:rPr>
            </w:pPr>
          </w:p>
        </w:tc>
      </w:tr>
      <w:tr w:rsidR="00E24AD3" w:rsidRPr="00E2074D" w:rsidDel="001F0AAD" w14:paraId="54ADEF17" w14:textId="60208158" w:rsidTr="00E24AD3">
        <w:trPr>
          <w:del w:id="1448" w:author="Robbie Frazier" w:date="2020-03-19T18:47:00Z"/>
        </w:trPr>
        <w:tc>
          <w:tcPr>
            <w:tcW w:w="720" w:type="dxa"/>
            <w:tcPrChange w:id="1449" w:author="Robbie Frazier" w:date="2020-03-17T21:30:00Z">
              <w:tcPr>
                <w:tcW w:w="231" w:type="dxa"/>
              </w:tcPr>
            </w:tcPrChange>
          </w:tcPr>
          <w:p w14:paraId="7BE9CBFC" w14:textId="40CC144D" w:rsidR="00FE037F" w:rsidRPr="00E2074D" w:rsidDel="001F0AAD" w:rsidRDefault="00FE037F" w:rsidP="00146D0D">
            <w:pPr>
              <w:rPr>
                <w:del w:id="145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51" w:author="Robbie Frazier" w:date="2020-03-17T21:30:00Z">
              <w:tcPr>
                <w:tcW w:w="118" w:type="dxa"/>
              </w:tcPr>
            </w:tcPrChange>
          </w:tcPr>
          <w:p w14:paraId="53438466" w14:textId="7033B36C" w:rsidR="00FE037F" w:rsidRPr="00E2074D" w:rsidDel="001F0AAD" w:rsidRDefault="00FE037F" w:rsidP="00146D0D">
            <w:pPr>
              <w:rPr>
                <w:del w:id="145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53" w:author="Robbie Frazier" w:date="2020-03-17T21:30:00Z">
              <w:tcPr>
                <w:tcW w:w="174" w:type="dxa"/>
              </w:tcPr>
            </w:tcPrChange>
          </w:tcPr>
          <w:p w14:paraId="603B0EA6" w14:textId="0A773431" w:rsidR="00FE037F" w:rsidRPr="00E2074D" w:rsidDel="001F0AAD" w:rsidRDefault="00FE037F" w:rsidP="00146D0D">
            <w:pPr>
              <w:rPr>
                <w:del w:id="145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55" w:author="Robbie Frazier" w:date="2020-03-17T21:30:00Z">
              <w:tcPr>
                <w:tcW w:w="3707" w:type="dxa"/>
                <w:gridSpan w:val="2"/>
              </w:tcPr>
            </w:tcPrChange>
          </w:tcPr>
          <w:p w14:paraId="7AC9603F" w14:textId="1A19FC51" w:rsidR="00FE037F" w:rsidRPr="00E2074D" w:rsidDel="001F0AAD" w:rsidRDefault="00FE037F" w:rsidP="00146D0D">
            <w:pPr>
              <w:rPr>
                <w:del w:id="1456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7" w:author="Robbie Frazier" w:date="2020-03-17T21:30:00Z">
              <w:tcPr>
                <w:tcW w:w="1710" w:type="dxa"/>
                <w:gridSpan w:val="2"/>
              </w:tcPr>
            </w:tcPrChange>
          </w:tcPr>
          <w:p w14:paraId="2A3F917A" w14:textId="71F171F6" w:rsidR="00FE037F" w:rsidRPr="00E2074D" w:rsidDel="001F0AAD" w:rsidRDefault="00FE037F" w:rsidP="00146D0D">
            <w:pPr>
              <w:rPr>
                <w:del w:id="1458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59" w:author="Robbie Frazier" w:date="2020-03-17T21:30:00Z">
              <w:tcPr>
                <w:tcW w:w="1260" w:type="dxa"/>
              </w:tcPr>
            </w:tcPrChange>
          </w:tcPr>
          <w:p w14:paraId="63BCB29C" w14:textId="56ADCF98" w:rsidR="00FE037F" w:rsidRPr="00E2074D" w:rsidDel="001F0AAD" w:rsidRDefault="00FE037F" w:rsidP="00146D0D">
            <w:pPr>
              <w:rPr>
                <w:del w:id="1460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1" w:author="Robbie Frazier" w:date="2020-03-17T21:30:00Z">
              <w:tcPr>
                <w:tcW w:w="1980" w:type="dxa"/>
                <w:gridSpan w:val="2"/>
              </w:tcPr>
            </w:tcPrChange>
          </w:tcPr>
          <w:p w14:paraId="71B78F29" w14:textId="6501E357" w:rsidR="00FE037F" w:rsidRPr="00E2074D" w:rsidDel="001F0AAD" w:rsidRDefault="00FE037F" w:rsidP="00146D0D">
            <w:pPr>
              <w:rPr>
                <w:del w:id="1462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63" w:author="Robbie Frazier" w:date="2020-03-17T21:30:00Z">
              <w:tcPr>
                <w:tcW w:w="900" w:type="dxa"/>
              </w:tcPr>
            </w:tcPrChange>
          </w:tcPr>
          <w:p w14:paraId="29FC1866" w14:textId="147B7ABE" w:rsidR="00FE037F" w:rsidRPr="00E2074D" w:rsidDel="001F0AAD" w:rsidRDefault="00FE037F" w:rsidP="00146D0D">
            <w:pPr>
              <w:rPr>
                <w:del w:id="1464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  <w:tr w:rsidR="00E24AD3" w:rsidRPr="00E2074D" w:rsidDel="001F0AAD" w14:paraId="7195934C" w14:textId="7981BD00" w:rsidTr="00E24AD3">
        <w:trPr>
          <w:del w:id="1465" w:author="Robbie Frazier" w:date="2020-03-19T18:47:00Z"/>
        </w:trPr>
        <w:tc>
          <w:tcPr>
            <w:tcW w:w="720" w:type="dxa"/>
            <w:tcPrChange w:id="1466" w:author="Robbie Frazier" w:date="2020-03-17T21:30:00Z">
              <w:tcPr>
                <w:tcW w:w="231" w:type="dxa"/>
              </w:tcPr>
            </w:tcPrChange>
          </w:tcPr>
          <w:p w14:paraId="2FBA17B4" w14:textId="5A0F0142" w:rsidR="00FE037F" w:rsidRPr="00E2074D" w:rsidDel="001F0AAD" w:rsidRDefault="00FE037F" w:rsidP="00146D0D">
            <w:pPr>
              <w:rPr>
                <w:del w:id="146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0" w:type="dxa"/>
            <w:tcPrChange w:id="1468" w:author="Robbie Frazier" w:date="2020-03-17T21:30:00Z">
              <w:tcPr>
                <w:tcW w:w="118" w:type="dxa"/>
              </w:tcPr>
            </w:tcPrChange>
          </w:tcPr>
          <w:p w14:paraId="112C1FC6" w14:textId="0CB01739" w:rsidR="00FE037F" w:rsidRPr="00E2074D" w:rsidDel="001F0AAD" w:rsidRDefault="00FE037F" w:rsidP="00146D0D">
            <w:pPr>
              <w:rPr>
                <w:del w:id="146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990" w:type="dxa"/>
            <w:tcPrChange w:id="1470" w:author="Robbie Frazier" w:date="2020-03-17T21:30:00Z">
              <w:tcPr>
                <w:tcW w:w="174" w:type="dxa"/>
              </w:tcPr>
            </w:tcPrChange>
          </w:tcPr>
          <w:p w14:paraId="64CB9810" w14:textId="5A779BCE" w:rsidR="00FE037F" w:rsidRPr="00E2074D" w:rsidDel="001F0AAD" w:rsidRDefault="00FE037F" w:rsidP="00146D0D">
            <w:pPr>
              <w:rPr>
                <w:del w:id="147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PrChange w:id="1472" w:author="Robbie Frazier" w:date="2020-03-17T21:30:00Z">
              <w:tcPr>
                <w:tcW w:w="3707" w:type="dxa"/>
                <w:gridSpan w:val="2"/>
              </w:tcPr>
            </w:tcPrChange>
          </w:tcPr>
          <w:p w14:paraId="78F44861" w14:textId="39A10D38" w:rsidR="00FE037F" w:rsidRPr="00E2074D" w:rsidDel="001F0AAD" w:rsidRDefault="00FE037F" w:rsidP="00146D0D">
            <w:pPr>
              <w:rPr>
                <w:del w:id="1473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4" w:author="Robbie Frazier" w:date="2020-03-17T21:30:00Z">
              <w:tcPr>
                <w:tcW w:w="1710" w:type="dxa"/>
                <w:gridSpan w:val="2"/>
              </w:tcPr>
            </w:tcPrChange>
          </w:tcPr>
          <w:p w14:paraId="47CFE0B9" w14:textId="7284FFF2" w:rsidR="00FE037F" w:rsidRPr="00E2074D" w:rsidDel="001F0AAD" w:rsidRDefault="00FE037F" w:rsidP="00146D0D">
            <w:pPr>
              <w:rPr>
                <w:del w:id="1475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6" w:author="Robbie Frazier" w:date="2020-03-17T21:30:00Z">
              <w:tcPr>
                <w:tcW w:w="1260" w:type="dxa"/>
              </w:tcPr>
            </w:tcPrChange>
          </w:tcPr>
          <w:p w14:paraId="0CECF226" w14:textId="735BE89D" w:rsidR="00FE037F" w:rsidRPr="00E2074D" w:rsidDel="001F0AAD" w:rsidRDefault="00FE037F" w:rsidP="00146D0D">
            <w:pPr>
              <w:rPr>
                <w:del w:id="1477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78" w:author="Robbie Frazier" w:date="2020-03-17T21:30:00Z">
              <w:tcPr>
                <w:tcW w:w="1980" w:type="dxa"/>
                <w:gridSpan w:val="2"/>
              </w:tcPr>
            </w:tcPrChange>
          </w:tcPr>
          <w:p w14:paraId="1B5174F0" w14:textId="27F7B90F" w:rsidR="00FE037F" w:rsidRPr="00E2074D" w:rsidDel="001F0AAD" w:rsidRDefault="00FE037F" w:rsidP="00146D0D">
            <w:pPr>
              <w:rPr>
                <w:del w:id="1479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dxa"/>
            <w:tcPrChange w:id="1480" w:author="Robbie Frazier" w:date="2020-03-17T21:30:00Z">
              <w:tcPr>
                <w:tcW w:w="900" w:type="dxa"/>
              </w:tcPr>
            </w:tcPrChange>
          </w:tcPr>
          <w:p w14:paraId="1EFFE6CB" w14:textId="65834F2F" w:rsidR="00FE037F" w:rsidRPr="00E2074D" w:rsidDel="001F0AAD" w:rsidRDefault="00FE037F" w:rsidP="00146D0D">
            <w:pPr>
              <w:rPr>
                <w:del w:id="1481" w:author="Robbie Frazier" w:date="2020-03-19T18:47:00Z"/>
                <w:rFonts w:ascii="Calibri" w:hAnsi="Calibri" w:cs="Calibri"/>
                <w:sz w:val="22"/>
                <w:szCs w:val="22"/>
              </w:rPr>
            </w:pPr>
          </w:p>
        </w:tc>
      </w:tr>
    </w:tbl>
    <w:tbl>
      <w:tblPr>
        <w:tblStyle w:val="TipTable"/>
        <w:tblW w:w="5000" w:type="pct"/>
        <w:tblLook w:val="04A0" w:firstRow="1" w:lastRow="0" w:firstColumn="1" w:lastColumn="0" w:noHBand="0" w:noVBand="1"/>
        <w:tblDescription w:val="Table to enter Name, Title, and Date"/>
      </w:tblPr>
      <w:tblGrid>
        <w:gridCol w:w="590"/>
        <w:gridCol w:w="9490"/>
      </w:tblGrid>
      <w:tr w:rsidR="001F0AAD" w14:paraId="33031E9D" w14:textId="77777777" w:rsidTr="002A7EC8">
        <w:trPr>
          <w:ins w:id="1482" w:author="Robbie Frazier" w:date="2020-03-19T18:47:00Z"/>
        </w:trPr>
        <w:tc>
          <w:tcPr>
            <w:tcW w:w="308" w:type="pct"/>
          </w:tcPr>
          <w:p w14:paraId="24F1D4EC" w14:textId="77777777" w:rsidR="001F0AAD" w:rsidRDefault="001F0AAD" w:rsidP="002A7EC8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ins w:id="1483" w:author="Robbie Frazier" w:date="2020-03-19T18:47:00Z"/>
              </w:rPr>
            </w:pPr>
            <w:ins w:id="1484" w:author="Robbie Frazier" w:date="2020-03-19T18:47:00Z">
              <w:r>
                <w:rPr>
                  <w:noProof/>
                  <w:lang w:eastAsia="en-US"/>
                </w:rPr>
                <mc:AlternateContent>
                  <mc:Choice Requires="wpg">
                    <w:drawing>
                      <wp:inline distT="0" distB="0" distL="0" distR="0" wp14:anchorId="19BA4A79" wp14:editId="1AC7CAD7">
                        <wp:extent cx="141605" cy="141605"/>
                        <wp:effectExtent l="0" t="0" r="0" b="0"/>
                        <wp:docPr id="17" name="Group 5" descr="Tip icon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34" name="Rectangle 34" descr="Blue rectangle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75000"/>
                                    </a:schemeClr>
                                  </a:solidFill>
                                  <a:ln w="0">
                                    <a:noFill/>
                                    <a:prstDash val="solid"/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8" name="Freeform 37" descr="Information icon"/>
                                <wps:cNvSpPr>
                                  <a:spLocks noEditPoints="1"/>
                                </wps:cNvSpPr>
                                <wps:spPr bwMode="auto"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>
                                      <a:gd name="T0" fmla="*/ 30 w 541"/>
                                      <a:gd name="T1" fmla="*/ 791 h 2151"/>
                                      <a:gd name="T2" fmla="*/ 511 w 541"/>
                                      <a:gd name="T3" fmla="*/ 791 h 2151"/>
                                      <a:gd name="T4" fmla="*/ 511 w 541"/>
                                      <a:gd name="T5" fmla="*/ 2151 h 2151"/>
                                      <a:gd name="T6" fmla="*/ 30 w 541"/>
                                      <a:gd name="T7" fmla="*/ 2151 h 2151"/>
                                      <a:gd name="T8" fmla="*/ 30 w 541"/>
                                      <a:gd name="T9" fmla="*/ 791 h 2151"/>
                                      <a:gd name="T10" fmla="*/ 271 w 541"/>
                                      <a:gd name="T11" fmla="*/ 0 h 2151"/>
                                      <a:gd name="T12" fmla="*/ 311 w 541"/>
                                      <a:gd name="T13" fmla="*/ 3 h 2151"/>
                                      <a:gd name="T14" fmla="*/ 349 w 541"/>
                                      <a:gd name="T15" fmla="*/ 11 h 2151"/>
                                      <a:gd name="T16" fmla="*/ 384 w 541"/>
                                      <a:gd name="T17" fmla="*/ 26 h 2151"/>
                                      <a:gd name="T18" fmla="*/ 418 w 541"/>
                                      <a:gd name="T19" fmla="*/ 44 h 2151"/>
                                      <a:gd name="T20" fmla="*/ 447 w 541"/>
                                      <a:gd name="T21" fmla="*/ 66 h 2151"/>
                                      <a:gd name="T22" fmla="*/ 475 w 541"/>
                                      <a:gd name="T23" fmla="*/ 93 h 2151"/>
                                      <a:gd name="T24" fmla="*/ 497 w 541"/>
                                      <a:gd name="T25" fmla="*/ 123 h 2151"/>
                                      <a:gd name="T26" fmla="*/ 516 w 541"/>
                                      <a:gd name="T27" fmla="*/ 157 h 2151"/>
                                      <a:gd name="T28" fmla="*/ 530 w 541"/>
                                      <a:gd name="T29" fmla="*/ 193 h 2151"/>
                                      <a:gd name="T30" fmla="*/ 538 w 541"/>
                                      <a:gd name="T31" fmla="*/ 230 h 2151"/>
                                      <a:gd name="T32" fmla="*/ 541 w 541"/>
                                      <a:gd name="T33" fmla="*/ 270 h 2151"/>
                                      <a:gd name="T34" fmla="*/ 538 w 541"/>
                                      <a:gd name="T35" fmla="*/ 310 h 2151"/>
                                      <a:gd name="T36" fmla="*/ 530 w 541"/>
                                      <a:gd name="T37" fmla="*/ 347 h 2151"/>
                                      <a:gd name="T38" fmla="*/ 516 w 541"/>
                                      <a:gd name="T39" fmla="*/ 384 h 2151"/>
                                      <a:gd name="T40" fmla="*/ 497 w 541"/>
                                      <a:gd name="T41" fmla="*/ 417 h 2151"/>
                                      <a:gd name="T42" fmla="*/ 475 w 541"/>
                                      <a:gd name="T43" fmla="*/ 447 h 2151"/>
                                      <a:gd name="T44" fmla="*/ 447 w 541"/>
                                      <a:gd name="T45" fmla="*/ 474 h 2151"/>
                                      <a:gd name="T46" fmla="*/ 418 w 541"/>
                                      <a:gd name="T47" fmla="*/ 496 h 2151"/>
                                      <a:gd name="T48" fmla="*/ 384 w 541"/>
                                      <a:gd name="T49" fmla="*/ 515 h 2151"/>
                                      <a:gd name="T50" fmla="*/ 349 w 541"/>
                                      <a:gd name="T51" fmla="*/ 529 h 2151"/>
                                      <a:gd name="T52" fmla="*/ 311 w 541"/>
                                      <a:gd name="T53" fmla="*/ 538 h 2151"/>
                                      <a:gd name="T54" fmla="*/ 271 w 541"/>
                                      <a:gd name="T55" fmla="*/ 540 h 2151"/>
                                      <a:gd name="T56" fmla="*/ 231 w 541"/>
                                      <a:gd name="T57" fmla="*/ 538 h 2151"/>
                                      <a:gd name="T58" fmla="*/ 193 w 541"/>
                                      <a:gd name="T59" fmla="*/ 529 h 2151"/>
                                      <a:gd name="T60" fmla="*/ 157 w 541"/>
                                      <a:gd name="T61" fmla="*/ 515 h 2151"/>
                                      <a:gd name="T62" fmla="*/ 125 w 541"/>
                                      <a:gd name="T63" fmla="*/ 496 h 2151"/>
                                      <a:gd name="T64" fmla="*/ 94 w 541"/>
                                      <a:gd name="T65" fmla="*/ 474 h 2151"/>
                                      <a:gd name="T66" fmla="*/ 68 w 541"/>
                                      <a:gd name="T67" fmla="*/ 447 h 2151"/>
                                      <a:gd name="T68" fmla="*/ 44 w 541"/>
                                      <a:gd name="T69" fmla="*/ 417 h 2151"/>
                                      <a:gd name="T70" fmla="*/ 26 w 541"/>
                                      <a:gd name="T71" fmla="*/ 384 h 2151"/>
                                      <a:gd name="T72" fmla="*/ 13 w 541"/>
                                      <a:gd name="T73" fmla="*/ 347 h 2151"/>
                                      <a:gd name="T74" fmla="*/ 3 w 541"/>
                                      <a:gd name="T75" fmla="*/ 310 h 2151"/>
                                      <a:gd name="T76" fmla="*/ 0 w 541"/>
                                      <a:gd name="T77" fmla="*/ 270 h 2151"/>
                                      <a:gd name="T78" fmla="*/ 3 w 541"/>
                                      <a:gd name="T79" fmla="*/ 230 h 2151"/>
                                      <a:gd name="T80" fmla="*/ 13 w 541"/>
                                      <a:gd name="T81" fmla="*/ 193 h 2151"/>
                                      <a:gd name="T82" fmla="*/ 26 w 541"/>
                                      <a:gd name="T83" fmla="*/ 157 h 2151"/>
                                      <a:gd name="T84" fmla="*/ 44 w 541"/>
                                      <a:gd name="T85" fmla="*/ 123 h 2151"/>
                                      <a:gd name="T86" fmla="*/ 68 w 541"/>
                                      <a:gd name="T87" fmla="*/ 93 h 2151"/>
                                      <a:gd name="T88" fmla="*/ 94 w 541"/>
                                      <a:gd name="T89" fmla="*/ 66 h 2151"/>
                                      <a:gd name="T90" fmla="*/ 125 w 541"/>
                                      <a:gd name="T91" fmla="*/ 44 h 2151"/>
                                      <a:gd name="T92" fmla="*/ 157 w 541"/>
                                      <a:gd name="T93" fmla="*/ 26 h 2151"/>
                                      <a:gd name="T94" fmla="*/ 193 w 541"/>
                                      <a:gd name="T95" fmla="*/ 11 h 2151"/>
                                      <a:gd name="T96" fmla="*/ 231 w 541"/>
                                      <a:gd name="T97" fmla="*/ 3 h 2151"/>
                                      <a:gd name="T98" fmla="*/ 271 w 541"/>
                                      <a:gd name="T99" fmla="*/ 0 h 215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  <a:cxn ang="0">
                                        <a:pos x="T62" y="T63"/>
                                      </a:cxn>
                                      <a:cxn ang="0">
                                        <a:pos x="T64" y="T65"/>
                                      </a:cxn>
                                      <a:cxn ang="0">
                                        <a:pos x="T66" y="T67"/>
                                      </a:cxn>
                                      <a:cxn ang="0">
                                        <a:pos x="T68" y="T69"/>
                                      </a:cxn>
                                      <a:cxn ang="0">
                                        <a:pos x="T70" y="T71"/>
                                      </a:cxn>
                                      <a:cxn ang="0">
                                        <a:pos x="T72" y="T73"/>
                                      </a:cxn>
                                      <a:cxn ang="0">
                                        <a:pos x="T74" y="T75"/>
                                      </a:cxn>
                                      <a:cxn ang="0">
                                        <a:pos x="T76" y="T77"/>
                                      </a:cxn>
                                      <a:cxn ang="0">
                                        <a:pos x="T78" y="T79"/>
                                      </a:cxn>
                                      <a:cxn ang="0">
                                        <a:pos x="T80" y="T81"/>
                                      </a:cxn>
                                      <a:cxn ang="0">
                                        <a:pos x="T82" y="T83"/>
                                      </a:cxn>
                                      <a:cxn ang="0">
                                        <a:pos x="T84" y="T85"/>
                                      </a:cxn>
                                      <a:cxn ang="0">
                                        <a:pos x="T86" y="T87"/>
                                      </a:cxn>
                                      <a:cxn ang="0">
                                        <a:pos x="T88" y="T89"/>
                                      </a:cxn>
                                      <a:cxn ang="0">
                                        <a:pos x="T90" y="T91"/>
                                      </a:cxn>
                                      <a:cxn ang="0">
                                        <a:pos x="T92" y="T93"/>
                                      </a:cxn>
                                      <a:cxn ang="0">
                                        <a:pos x="T94" y="T95"/>
                                      </a:cxn>
                                      <a:cxn ang="0">
                                        <a:pos x="T96" y="T97"/>
                                      </a:cxn>
                                      <a:cxn ang="0">
                                        <a:pos x="T98" y="T99"/>
                                      </a:cxn>
                                    </a:cxnLst>
                                    <a:rect l="0" t="0" r="r" b="b"/>
                                    <a:pathLst>
                                      <a:path w="541" h="2151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0">
                                    <a:noFill/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wgp>
                          </a:graphicData>
                        </a:graphic>
                      </wp:inline>
                    </w:drawing>
                  </mc:Choice>
                  <mc:Fallback>
                    <w:pict>
                      <v:group w14:anchorId="3D771DA2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l//r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EtepszNipIZ1ItfZF30OrR7K&#10;1inzpiaxLu1xi9987tpf2y+d+eKoPxH/l0N3plcwc16UzF8nmYuXwcnxpRd68Rrmc1wy71UY8hNi&#10;9c2v8tPH2d+txkFX5NvkyqVFQvVXzfo/ptmvp6wtVCh64m80C8JRs1+QaVl9rAqH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">
                        <v:rect id="Rectangle 3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" fillcolor="#2e74b5 [2404]" stroked="f" strokeweight="0"/>
  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Lwx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seFL+AEy+wcAAP//AwBQSwECLQAUAAYACAAAACEA2+H2y+4AAACFAQAAEwAAAAAAAAAAAAAA&#10;AAAAAAAAW0NvbnRlbnRfVHlwZXNdLnhtbFBLAQItABQABgAIAAAAIQBa9CxbvwAAABUBAAALAAAA&#10;AAAAAAAAAAAAAB8BAABfcmVscy8ucmVsc1BLAQItABQABgAIAAAAIQDPGLwx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<o:lock v:ext="edit" verticies="t"/>
                        </v:shape>
                        <w10:anchorlock/>
                      </v:group>
                    </w:pict>
                  </mc:Fallback>
                </mc:AlternateContent>
              </w:r>
            </w:ins>
          </w:p>
        </w:tc>
        <w:tc>
          <w:tcPr>
            <w:tcW w:w="4692" w:type="pct"/>
          </w:tcPr>
          <w:p w14:paraId="7E50583E" w14:textId="77777777" w:rsidR="001F0AAD" w:rsidRDefault="001F0AAD" w:rsidP="002A7EC8">
            <w:pPr>
              <w:pStyle w:val="TipText"/>
              <w:rPr>
                <w:ins w:id="1485" w:author="Randall Ferree" w:date="2020-03-20T20:18:00Z"/>
              </w:rPr>
            </w:pPr>
            <w:ins w:id="1486" w:author="Robbie Frazier" w:date="2020-03-19T18:47:00Z">
              <w:r>
                <w:t xml:space="preserve">See </w:t>
              </w:r>
            </w:ins>
            <w:ins w:id="1487" w:author="Robbie Frazier" w:date="2020-03-19T18:48:00Z">
              <w:r>
                <w:t>Requirements Table file</w:t>
              </w:r>
            </w:ins>
          </w:p>
          <w:tbl>
            <w:tblPr>
              <w:tblW w:w="9480" w:type="dxa"/>
              <w:tblLook w:val="04A0" w:firstRow="1" w:lastRow="0" w:firstColumn="1" w:lastColumn="0" w:noHBand="0" w:noVBand="1"/>
            </w:tblPr>
            <w:tblGrid>
              <w:gridCol w:w="2398"/>
              <w:gridCol w:w="1583"/>
              <w:gridCol w:w="1239"/>
              <w:gridCol w:w="3120"/>
              <w:gridCol w:w="1140"/>
            </w:tblGrid>
            <w:tr w:rsidR="002A7EC8" w:rsidRPr="002A7EC8" w14:paraId="615BE777" w14:textId="77777777" w:rsidTr="002A7EC8">
              <w:trPr>
                <w:trHeight w:val="300"/>
                <w:ins w:id="148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hideMark/>
                </w:tcPr>
                <w:p w14:paraId="215ABA0B" w14:textId="77777777" w:rsidR="002A7EC8" w:rsidRPr="002A7EC8" w:rsidRDefault="002A7EC8" w:rsidP="002A7EC8">
                  <w:pPr>
                    <w:spacing w:after="0" w:line="240" w:lineRule="auto"/>
                    <w:rPr>
                      <w:ins w:id="1489" w:author="Randall Ferree" w:date="2020-03-20T20:20:00Z"/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en-US"/>
                    </w:rPr>
                  </w:pPr>
                  <w:ins w:id="149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b/>
                        <w:bCs/>
                        <w:color w:val="FFFFFF"/>
                        <w:sz w:val="22"/>
                        <w:szCs w:val="22"/>
                        <w:lang w:eastAsia="en-US"/>
                      </w:rPr>
                      <w:t>DESCRIPTION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hideMark/>
                </w:tcPr>
                <w:p w14:paraId="30A004A6" w14:textId="77777777" w:rsidR="002A7EC8" w:rsidRPr="002A7EC8" w:rsidRDefault="002A7EC8" w:rsidP="002A7EC8">
                  <w:pPr>
                    <w:spacing w:after="0" w:line="240" w:lineRule="auto"/>
                    <w:rPr>
                      <w:ins w:id="1491" w:author="Randall Ferree" w:date="2020-03-20T20:20:00Z"/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en-US"/>
                    </w:rPr>
                  </w:pPr>
                  <w:ins w:id="149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b/>
                        <w:bCs/>
                        <w:color w:val="FFFFFF"/>
                        <w:sz w:val="22"/>
                        <w:szCs w:val="22"/>
                        <w:lang w:eastAsia="en-US"/>
                      </w:rPr>
                      <w:t>TEST CASE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noWrap/>
                  <w:hideMark/>
                </w:tcPr>
                <w:p w14:paraId="05DF272E" w14:textId="77777777" w:rsidR="002A7EC8" w:rsidRPr="002A7EC8" w:rsidRDefault="002A7EC8" w:rsidP="002A7EC8">
                  <w:pPr>
                    <w:spacing w:after="0" w:line="240" w:lineRule="auto"/>
                    <w:rPr>
                      <w:ins w:id="1493" w:author="Randall Ferree" w:date="2020-03-20T20:20:00Z"/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en-US"/>
                    </w:rPr>
                  </w:pPr>
                  <w:ins w:id="149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b/>
                        <w:bCs/>
                        <w:color w:val="FFFFFF"/>
                        <w:sz w:val="22"/>
                        <w:szCs w:val="22"/>
                        <w:lang w:eastAsia="en-US"/>
                      </w:rPr>
                      <w:t>SOURCE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noWrap/>
                  <w:hideMark/>
                </w:tcPr>
                <w:p w14:paraId="5CEEBF24" w14:textId="77777777" w:rsidR="002A7EC8" w:rsidRPr="002A7EC8" w:rsidRDefault="002A7EC8" w:rsidP="002A7EC8">
                  <w:pPr>
                    <w:spacing w:after="0" w:line="240" w:lineRule="auto"/>
                    <w:rPr>
                      <w:ins w:id="1495" w:author="Randall Ferree" w:date="2020-03-20T20:20:00Z"/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en-US"/>
                    </w:rPr>
                  </w:pPr>
                  <w:ins w:id="149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b/>
                        <w:bCs/>
                        <w:color w:val="FFFFFF"/>
                        <w:sz w:val="22"/>
                        <w:szCs w:val="22"/>
                        <w:lang w:eastAsia="en-US"/>
                      </w:rPr>
                      <w:t>CLASS / METHOD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4472C4" w:fill="4472C4"/>
                  <w:noWrap/>
                  <w:hideMark/>
                </w:tcPr>
                <w:p w14:paraId="4E27A118" w14:textId="77777777" w:rsidR="002A7EC8" w:rsidRPr="002A7EC8" w:rsidRDefault="002A7EC8" w:rsidP="002A7EC8">
                  <w:pPr>
                    <w:spacing w:after="0" w:line="240" w:lineRule="auto"/>
                    <w:rPr>
                      <w:ins w:id="1497" w:author="Randall Ferree" w:date="2020-03-20T20:20:00Z"/>
                      <w:rFonts w:ascii="Calibri" w:eastAsia="Times New Roman" w:hAnsi="Calibri" w:cs="Calibri"/>
                      <w:b/>
                      <w:bCs/>
                      <w:color w:val="FFFFFF"/>
                      <w:sz w:val="22"/>
                      <w:szCs w:val="22"/>
                      <w:lang w:eastAsia="en-US"/>
                    </w:rPr>
                  </w:pPr>
                  <w:ins w:id="149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b/>
                        <w:bCs/>
                        <w:color w:val="FFFFFF"/>
                        <w:sz w:val="22"/>
                        <w:szCs w:val="22"/>
                        <w:lang w:eastAsia="en-US"/>
                      </w:rPr>
                      <w:t>NOTES</w:t>
                    </w:r>
                  </w:ins>
                </w:p>
              </w:tc>
            </w:tr>
            <w:tr w:rsidR="002A7EC8" w:rsidRPr="002A7EC8" w14:paraId="5CFB8CAD" w14:textId="77777777" w:rsidTr="002A7EC8">
              <w:trPr>
                <w:trHeight w:val="600"/>
                <w:ins w:id="149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CBA097" w14:textId="77777777" w:rsidR="002A7EC8" w:rsidRPr="002A7EC8" w:rsidRDefault="002A7EC8" w:rsidP="002A7EC8">
                  <w:pPr>
                    <w:spacing w:after="0" w:line="240" w:lineRule="auto"/>
                    <w:rPr>
                      <w:ins w:id="150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0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system shall accommodate exactly one dealer process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DC8AF6" w14:textId="77777777" w:rsidR="002A7EC8" w:rsidRPr="002A7EC8" w:rsidRDefault="002A7EC8" w:rsidP="002A7EC8">
                  <w:pPr>
                    <w:spacing w:after="0" w:line="240" w:lineRule="auto"/>
                    <w:rPr>
                      <w:ins w:id="150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0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second instance of the dealer application will fail to open on the same port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2CBCB7E" w14:textId="77777777" w:rsidR="002A7EC8" w:rsidRPr="002A7EC8" w:rsidRDefault="002A7EC8" w:rsidP="002A7EC8">
                  <w:pPr>
                    <w:spacing w:after="0" w:line="240" w:lineRule="auto"/>
                    <w:rPr>
                      <w:ins w:id="150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0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Project Description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4A8F97" w14:textId="77777777" w:rsidR="002A7EC8" w:rsidRPr="002A7EC8" w:rsidRDefault="002A7EC8" w:rsidP="002A7EC8">
                  <w:pPr>
                    <w:spacing w:after="0" w:line="240" w:lineRule="auto"/>
                    <w:rPr>
                      <w:ins w:id="150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0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Game::dealer</w:t>
                    </w:r>
                    <w:bookmarkStart w:id="1508" w:name="_GoBack"/>
                    <w:bookmarkEnd w:id="1508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A738680" w14:textId="77777777" w:rsidR="002A7EC8" w:rsidRPr="002A7EC8" w:rsidRDefault="002A7EC8" w:rsidP="002A7EC8">
                  <w:pPr>
                    <w:spacing w:after="0" w:line="240" w:lineRule="auto"/>
                    <w:rPr>
                      <w:ins w:id="150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1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2B03C5E" w14:textId="77777777" w:rsidTr="002A7EC8">
              <w:trPr>
                <w:trHeight w:val="300"/>
                <w:ins w:id="1511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950C12F" w14:textId="77777777" w:rsidR="002A7EC8" w:rsidRPr="002A7EC8" w:rsidRDefault="002A7EC8" w:rsidP="002A7EC8">
                  <w:pPr>
                    <w:spacing w:after="0" w:line="240" w:lineRule="auto"/>
                    <w:rPr>
                      <w:ins w:id="151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1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dealer shall control the deck of cards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0FF6F9" w14:textId="77777777" w:rsidR="002A7EC8" w:rsidRPr="002A7EC8" w:rsidRDefault="002A7EC8" w:rsidP="002A7EC8">
                  <w:pPr>
                    <w:spacing w:after="0" w:line="240" w:lineRule="auto"/>
                    <w:rPr>
                      <w:ins w:id="151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1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1829291" w14:textId="77777777" w:rsidR="002A7EC8" w:rsidRPr="002A7EC8" w:rsidRDefault="002A7EC8" w:rsidP="002A7EC8">
                  <w:pPr>
                    <w:spacing w:after="0" w:line="240" w:lineRule="auto"/>
                    <w:rPr>
                      <w:ins w:id="151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1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Analysis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3D6B91" w14:textId="77777777" w:rsidR="002A7EC8" w:rsidRPr="002A7EC8" w:rsidRDefault="002A7EC8" w:rsidP="002A7EC8">
                  <w:pPr>
                    <w:spacing w:after="0" w:line="240" w:lineRule="auto"/>
                    <w:rPr>
                      <w:ins w:id="151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1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deck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4545792" w14:textId="77777777" w:rsidR="002A7EC8" w:rsidRPr="002A7EC8" w:rsidRDefault="002A7EC8" w:rsidP="002A7EC8">
                  <w:pPr>
                    <w:spacing w:after="0" w:line="240" w:lineRule="auto"/>
                    <w:rPr>
                      <w:ins w:id="152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2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C7BACC7" w14:textId="77777777" w:rsidTr="002A7EC8">
              <w:trPr>
                <w:trHeight w:val="1500"/>
                <w:ins w:id="1522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08A672" w14:textId="77777777" w:rsidR="002A7EC8" w:rsidRPr="002A7EC8" w:rsidRDefault="002A7EC8" w:rsidP="002A7EC8">
                  <w:pPr>
                    <w:spacing w:after="0" w:line="240" w:lineRule="auto"/>
                    <w:rPr>
                      <w:ins w:id="152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2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The system shall accommodate two, three, four or five player processes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E63FC3" w14:textId="77777777" w:rsidR="002A7EC8" w:rsidRPr="002A7EC8" w:rsidRDefault="002A7EC8" w:rsidP="002A7EC8">
                  <w:pPr>
                    <w:spacing w:after="0" w:line="240" w:lineRule="auto"/>
                    <w:rPr>
                      <w:ins w:id="152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2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Gameplay will not start with fewer than two player processes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The dealer will not accept a sixth player process until an existing player has left the game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291AEB" w14:textId="77777777" w:rsidR="002A7EC8" w:rsidRPr="002A7EC8" w:rsidRDefault="002A7EC8" w:rsidP="002A7EC8">
                  <w:pPr>
                    <w:spacing w:after="0" w:line="240" w:lineRule="auto"/>
                    <w:rPr>
                      <w:ins w:id="152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2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Project Description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FA859C" w14:textId="77777777" w:rsidR="002A7EC8" w:rsidRPr="002A7EC8" w:rsidRDefault="002A7EC8" w:rsidP="002A7EC8">
                  <w:pPr>
                    <w:spacing w:after="0" w:line="240" w:lineRule="auto"/>
                    <w:rPr>
                      <w:ins w:id="152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3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player_join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Game::players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Player::Player()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4E47C27" w14:textId="77777777" w:rsidR="002A7EC8" w:rsidRPr="002A7EC8" w:rsidRDefault="002A7EC8" w:rsidP="002A7EC8">
                  <w:pPr>
                    <w:spacing w:after="0" w:line="240" w:lineRule="auto"/>
                    <w:rPr>
                      <w:ins w:id="153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3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38AF92EB" w14:textId="77777777" w:rsidTr="002A7EC8">
              <w:trPr>
                <w:trHeight w:val="600"/>
                <w:ins w:id="1533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FA00225" w14:textId="77777777" w:rsidR="002A7EC8" w:rsidRPr="002A7EC8" w:rsidRDefault="002A7EC8" w:rsidP="002A7EC8">
                  <w:pPr>
                    <w:spacing w:after="0" w:line="240" w:lineRule="auto"/>
                    <w:rPr>
                      <w:ins w:id="153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3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Each player shall have a unique identifier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87F1397" w14:textId="77777777" w:rsidR="002A7EC8" w:rsidRPr="002A7EC8" w:rsidRDefault="002A7EC8" w:rsidP="002A7EC8">
                  <w:pPr>
                    <w:spacing w:after="0" w:line="240" w:lineRule="auto"/>
                    <w:rPr>
                      <w:ins w:id="153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3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E1F7301" w14:textId="77777777" w:rsidR="002A7EC8" w:rsidRPr="002A7EC8" w:rsidRDefault="002A7EC8" w:rsidP="002A7EC8">
                  <w:pPr>
                    <w:spacing w:after="0" w:line="240" w:lineRule="auto"/>
                    <w:rPr>
                      <w:ins w:id="153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3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Project Description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8BBD77" w14:textId="77777777" w:rsidR="002A7EC8" w:rsidRPr="002A7EC8" w:rsidRDefault="002A7EC8" w:rsidP="002A7EC8">
                  <w:pPr>
                    <w:spacing w:after="0" w:line="240" w:lineRule="auto"/>
                    <w:rPr>
                      <w:ins w:id="154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4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UUID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F03860" w14:textId="77777777" w:rsidR="002A7EC8" w:rsidRPr="002A7EC8" w:rsidRDefault="002A7EC8" w:rsidP="002A7EC8">
                  <w:pPr>
                    <w:spacing w:after="0" w:line="240" w:lineRule="auto"/>
                    <w:rPr>
                      <w:ins w:id="154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4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AF11A47" w14:textId="77777777" w:rsidTr="002A7EC8">
              <w:trPr>
                <w:trHeight w:val="600"/>
                <w:ins w:id="1544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2A40542" w14:textId="77777777" w:rsidR="002A7EC8" w:rsidRPr="002A7EC8" w:rsidRDefault="002A7EC8" w:rsidP="002A7EC8">
                  <w:pPr>
                    <w:spacing w:after="0" w:line="240" w:lineRule="auto"/>
                    <w:rPr>
                      <w:ins w:id="154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4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Players shall only be able to see the face values of cards in their own hand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6A7E2F" w14:textId="77777777" w:rsidR="002A7EC8" w:rsidRPr="002A7EC8" w:rsidRDefault="002A7EC8" w:rsidP="002A7EC8">
                  <w:pPr>
                    <w:spacing w:after="0" w:line="240" w:lineRule="auto"/>
                    <w:rPr>
                      <w:ins w:id="154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4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577964E" w14:textId="77777777" w:rsidR="002A7EC8" w:rsidRPr="002A7EC8" w:rsidRDefault="002A7EC8" w:rsidP="002A7EC8">
                  <w:pPr>
                    <w:spacing w:after="0" w:line="240" w:lineRule="auto"/>
                    <w:rPr>
                      <w:ins w:id="154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5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CE283F" w14:textId="77777777" w:rsidR="002A7EC8" w:rsidRPr="002A7EC8" w:rsidRDefault="002A7EC8" w:rsidP="002A7EC8">
                  <w:pPr>
                    <w:spacing w:after="0" w:line="240" w:lineRule="auto"/>
                    <w:rPr>
                      <w:ins w:id="155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5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 (GUI)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AEAC0BF" w14:textId="77777777" w:rsidR="002A7EC8" w:rsidRPr="002A7EC8" w:rsidRDefault="002A7EC8" w:rsidP="002A7EC8">
                  <w:pPr>
                    <w:spacing w:after="0" w:line="240" w:lineRule="auto"/>
                    <w:rPr>
                      <w:ins w:id="155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5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52C7670" w14:textId="77777777" w:rsidTr="002A7EC8">
              <w:trPr>
                <w:trHeight w:val="300"/>
                <w:ins w:id="1555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8A0D27" w14:textId="77777777" w:rsidR="002A7EC8" w:rsidRPr="002A7EC8" w:rsidRDefault="002A7EC8" w:rsidP="002A7EC8">
                  <w:pPr>
                    <w:spacing w:after="0" w:line="240" w:lineRule="auto"/>
                    <w:rPr>
                      <w:ins w:id="155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5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card deck shall consist of 52 cards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2778A5" w14:textId="77777777" w:rsidR="002A7EC8" w:rsidRPr="002A7EC8" w:rsidRDefault="002A7EC8" w:rsidP="002A7EC8">
                  <w:pPr>
                    <w:spacing w:after="0" w:line="240" w:lineRule="auto"/>
                    <w:rPr>
                      <w:ins w:id="155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5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24C25DC" w14:textId="77777777" w:rsidR="002A7EC8" w:rsidRPr="002A7EC8" w:rsidRDefault="002A7EC8" w:rsidP="002A7EC8">
                  <w:pPr>
                    <w:spacing w:after="0" w:line="240" w:lineRule="auto"/>
                    <w:rPr>
                      <w:ins w:id="156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6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55538B" w14:textId="77777777" w:rsidR="002A7EC8" w:rsidRPr="002A7EC8" w:rsidRDefault="002A7EC8" w:rsidP="002A7EC8">
                  <w:pPr>
                    <w:spacing w:after="0" w:line="240" w:lineRule="auto"/>
                    <w:rPr>
                      <w:ins w:id="156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6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deck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A72E79E" w14:textId="77777777" w:rsidR="002A7EC8" w:rsidRPr="002A7EC8" w:rsidRDefault="002A7EC8" w:rsidP="002A7EC8">
                  <w:pPr>
                    <w:spacing w:after="0" w:line="240" w:lineRule="auto"/>
                    <w:rPr>
                      <w:ins w:id="156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6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C36C8DB" w14:textId="77777777" w:rsidTr="002A7EC8">
              <w:trPr>
                <w:trHeight w:val="600"/>
                <w:ins w:id="1566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5C85898" w14:textId="77777777" w:rsidR="002A7EC8" w:rsidRPr="002A7EC8" w:rsidRDefault="002A7EC8" w:rsidP="002A7EC8">
                  <w:pPr>
                    <w:spacing w:after="0" w:line="240" w:lineRule="auto"/>
                    <w:rPr>
                      <w:ins w:id="156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6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card deck shall consist of 4 suits: hearts, spades, diamonds, clubs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FB71A5" w14:textId="77777777" w:rsidR="002A7EC8" w:rsidRPr="002A7EC8" w:rsidRDefault="002A7EC8" w:rsidP="002A7EC8">
                  <w:pPr>
                    <w:spacing w:after="0" w:line="240" w:lineRule="auto"/>
                    <w:rPr>
                      <w:ins w:id="156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7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643AA25" w14:textId="77777777" w:rsidR="002A7EC8" w:rsidRPr="002A7EC8" w:rsidRDefault="002A7EC8" w:rsidP="002A7EC8">
                  <w:pPr>
                    <w:spacing w:after="0" w:line="240" w:lineRule="auto"/>
                    <w:rPr>
                      <w:ins w:id="157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7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E33A29" w14:textId="77777777" w:rsidR="002A7EC8" w:rsidRPr="002A7EC8" w:rsidRDefault="002A7EC8" w:rsidP="002A7EC8">
                  <w:pPr>
                    <w:spacing w:after="0" w:line="240" w:lineRule="auto"/>
                    <w:rPr>
                      <w:ins w:id="157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7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Card::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Suit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43B263D" w14:textId="77777777" w:rsidR="002A7EC8" w:rsidRPr="002A7EC8" w:rsidRDefault="002A7EC8" w:rsidP="002A7EC8">
                  <w:pPr>
                    <w:spacing w:after="0" w:line="240" w:lineRule="auto"/>
                    <w:rPr>
                      <w:ins w:id="157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7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4D856DC2" w14:textId="77777777" w:rsidTr="002A7EC8">
              <w:trPr>
                <w:trHeight w:val="600"/>
                <w:ins w:id="1577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C4331A" w14:textId="77777777" w:rsidR="002A7EC8" w:rsidRPr="002A7EC8" w:rsidRDefault="002A7EC8" w:rsidP="002A7EC8">
                  <w:pPr>
                    <w:spacing w:after="0" w:line="240" w:lineRule="auto"/>
                    <w:rPr>
                      <w:ins w:id="157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7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Each suit shall consist of cards Ace, 2, 3, 4, 5, 6, 7 ,8 ,9, 10, Jack, Queen, King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E95978" w14:textId="77777777" w:rsidR="002A7EC8" w:rsidRPr="002A7EC8" w:rsidRDefault="002A7EC8" w:rsidP="002A7EC8">
                  <w:pPr>
                    <w:spacing w:after="0" w:line="240" w:lineRule="auto"/>
                    <w:rPr>
                      <w:ins w:id="158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8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C1A0F16" w14:textId="77777777" w:rsidR="002A7EC8" w:rsidRPr="002A7EC8" w:rsidRDefault="002A7EC8" w:rsidP="002A7EC8">
                  <w:pPr>
                    <w:spacing w:after="0" w:line="240" w:lineRule="auto"/>
                    <w:rPr>
                      <w:ins w:id="158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8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C18534" w14:textId="77777777" w:rsidR="002A7EC8" w:rsidRPr="002A7EC8" w:rsidRDefault="002A7EC8" w:rsidP="002A7EC8">
                  <w:pPr>
                    <w:spacing w:after="0" w:line="240" w:lineRule="auto"/>
                    <w:rPr>
                      <w:ins w:id="158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8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Card::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Card_value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1FD6EF" w14:textId="77777777" w:rsidR="002A7EC8" w:rsidRPr="002A7EC8" w:rsidRDefault="002A7EC8" w:rsidP="002A7EC8">
                  <w:pPr>
                    <w:spacing w:after="0" w:line="240" w:lineRule="auto"/>
                    <w:rPr>
                      <w:ins w:id="158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8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CB96B5A" w14:textId="77777777" w:rsidTr="002A7EC8">
              <w:trPr>
                <w:trHeight w:val="600"/>
                <w:ins w:id="158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2D08AA3" w14:textId="77777777" w:rsidR="002A7EC8" w:rsidRPr="002A7EC8" w:rsidRDefault="002A7EC8" w:rsidP="002A7EC8">
                  <w:pPr>
                    <w:spacing w:after="0" w:line="240" w:lineRule="auto"/>
                    <w:rPr>
                      <w:ins w:id="158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9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Ace can be high (above King) or low (below 2)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635CEA" w14:textId="77777777" w:rsidR="002A7EC8" w:rsidRPr="002A7EC8" w:rsidRDefault="002A7EC8" w:rsidP="002A7EC8">
                  <w:pPr>
                    <w:spacing w:after="0" w:line="240" w:lineRule="auto"/>
                    <w:rPr>
                      <w:ins w:id="159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9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FF064B6" w14:textId="77777777" w:rsidR="002A7EC8" w:rsidRPr="002A7EC8" w:rsidRDefault="002A7EC8" w:rsidP="002A7EC8">
                  <w:pPr>
                    <w:spacing w:after="0" w:line="240" w:lineRule="auto"/>
                    <w:rPr>
                      <w:ins w:id="159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9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4545C94" w14:textId="77777777" w:rsidR="002A7EC8" w:rsidRPr="002A7EC8" w:rsidRDefault="002A7EC8" w:rsidP="002A7EC8">
                  <w:pPr>
                    <w:spacing w:after="0" w:line="240" w:lineRule="auto"/>
                    <w:rPr>
                      <w:ins w:id="159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59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3707807" w14:textId="77777777" w:rsidR="002A7EC8" w:rsidRPr="002A7EC8" w:rsidRDefault="002A7EC8" w:rsidP="002A7EC8">
                  <w:pPr>
                    <w:spacing w:after="0" w:line="240" w:lineRule="auto"/>
                    <w:rPr>
                      <w:ins w:id="159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59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2F35895" w14:textId="77777777" w:rsidTr="002A7EC8">
              <w:trPr>
                <w:trHeight w:val="600"/>
                <w:ins w:id="159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058281F" w14:textId="77777777" w:rsidR="002A7EC8" w:rsidRPr="002A7EC8" w:rsidRDefault="002A7EC8" w:rsidP="002A7EC8">
                  <w:pPr>
                    <w:spacing w:after="0" w:line="240" w:lineRule="auto"/>
                    <w:rPr>
                      <w:ins w:id="160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0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deck shall be shuffled by the dealer three times at the beginning of each hand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1081198" w14:textId="77777777" w:rsidR="002A7EC8" w:rsidRPr="002A7EC8" w:rsidRDefault="002A7EC8" w:rsidP="002A7EC8">
                  <w:pPr>
                    <w:spacing w:after="0" w:line="240" w:lineRule="auto"/>
                    <w:rPr>
                      <w:ins w:id="160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0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97B004" w14:textId="77777777" w:rsidR="002A7EC8" w:rsidRPr="002A7EC8" w:rsidRDefault="002A7EC8" w:rsidP="002A7EC8">
                  <w:pPr>
                    <w:spacing w:after="0" w:line="240" w:lineRule="auto"/>
                    <w:rPr>
                      <w:ins w:id="160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0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483AFB" w14:textId="77777777" w:rsidR="002A7EC8" w:rsidRPr="002A7EC8" w:rsidRDefault="002A7EC8" w:rsidP="002A7EC8">
                  <w:pPr>
                    <w:spacing w:after="0" w:line="240" w:lineRule="auto"/>
                    <w:rPr>
                      <w:ins w:id="160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60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shuffle()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10B8B7E" w14:textId="77777777" w:rsidR="002A7EC8" w:rsidRPr="002A7EC8" w:rsidRDefault="002A7EC8" w:rsidP="002A7EC8">
                  <w:pPr>
                    <w:spacing w:after="0" w:line="240" w:lineRule="auto"/>
                    <w:rPr>
                      <w:ins w:id="160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0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D96D258" w14:textId="77777777" w:rsidTr="002A7EC8">
              <w:trPr>
                <w:trHeight w:val="1200"/>
                <w:ins w:id="1610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C9A370E" w14:textId="77777777" w:rsidR="002A7EC8" w:rsidRPr="002A7EC8" w:rsidRDefault="002A7EC8" w:rsidP="002A7EC8">
                  <w:pPr>
                    <w:spacing w:after="0" w:line="240" w:lineRule="auto"/>
                    <w:rPr>
                      <w:ins w:id="161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1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Cards shall be dealt by the dealer from the deck one at a time to each player in sequential order clockwise from left until each player has five cards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3ECF48" w14:textId="77777777" w:rsidR="002A7EC8" w:rsidRPr="002A7EC8" w:rsidRDefault="002A7EC8" w:rsidP="002A7EC8">
                  <w:pPr>
                    <w:spacing w:after="0" w:line="240" w:lineRule="auto"/>
                    <w:rPr>
                      <w:ins w:id="161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1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BA2C3AB" w14:textId="77777777" w:rsidR="002A7EC8" w:rsidRPr="002A7EC8" w:rsidRDefault="002A7EC8" w:rsidP="002A7EC8">
                  <w:pPr>
                    <w:spacing w:after="0" w:line="240" w:lineRule="auto"/>
                    <w:rPr>
                      <w:ins w:id="161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1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E3927AC" w14:textId="77777777" w:rsidR="002A7EC8" w:rsidRPr="002A7EC8" w:rsidRDefault="002A7EC8" w:rsidP="002A7EC8">
                  <w:pPr>
                    <w:spacing w:after="0" w:line="240" w:lineRule="auto"/>
                    <w:rPr>
                      <w:ins w:id="161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61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1B3E64B" w14:textId="77777777" w:rsidR="002A7EC8" w:rsidRPr="002A7EC8" w:rsidRDefault="002A7EC8" w:rsidP="002A7EC8">
                  <w:pPr>
                    <w:spacing w:after="0" w:line="240" w:lineRule="auto"/>
                    <w:rPr>
                      <w:ins w:id="161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2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F74A797" w14:textId="77777777" w:rsidTr="002A7EC8">
              <w:trPr>
                <w:trHeight w:val="600"/>
                <w:ins w:id="1621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1040A0" w14:textId="77777777" w:rsidR="002A7EC8" w:rsidRPr="002A7EC8" w:rsidRDefault="002A7EC8" w:rsidP="002A7EC8">
                  <w:pPr>
                    <w:spacing w:after="0" w:line="240" w:lineRule="auto"/>
                    <w:rPr>
                      <w:ins w:id="162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2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system shall accommodate a discard pile for all unwanted or folded cards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08C1EFB" w14:textId="77777777" w:rsidR="002A7EC8" w:rsidRPr="002A7EC8" w:rsidRDefault="002A7EC8" w:rsidP="002A7EC8">
                  <w:pPr>
                    <w:spacing w:after="0" w:line="240" w:lineRule="auto"/>
                    <w:rPr>
                      <w:ins w:id="162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2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8D4964" w14:textId="77777777" w:rsidR="002A7EC8" w:rsidRPr="002A7EC8" w:rsidRDefault="002A7EC8" w:rsidP="002A7EC8">
                  <w:pPr>
                    <w:spacing w:after="0" w:line="240" w:lineRule="auto"/>
                    <w:rPr>
                      <w:ins w:id="162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2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Analysis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4562BC" w14:textId="77777777" w:rsidR="002A7EC8" w:rsidRPr="002A7EC8" w:rsidRDefault="002A7EC8" w:rsidP="002A7EC8">
                  <w:pPr>
                    <w:spacing w:after="0" w:line="240" w:lineRule="auto"/>
                    <w:rPr>
                      <w:ins w:id="162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62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exchange()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5E9A53C" w14:textId="77777777" w:rsidR="002A7EC8" w:rsidRPr="002A7EC8" w:rsidRDefault="002A7EC8" w:rsidP="002A7EC8">
                  <w:pPr>
                    <w:spacing w:after="0" w:line="240" w:lineRule="auto"/>
                    <w:rPr>
                      <w:ins w:id="163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3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1CFE36C" w14:textId="77777777" w:rsidTr="002A7EC8">
              <w:trPr>
                <w:trHeight w:val="600"/>
                <w:ins w:id="1632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94E3FEB" w14:textId="77777777" w:rsidR="002A7EC8" w:rsidRPr="002A7EC8" w:rsidRDefault="002A7EC8" w:rsidP="002A7EC8">
                  <w:pPr>
                    <w:spacing w:after="0" w:line="240" w:lineRule="auto"/>
                    <w:rPr>
                      <w:ins w:id="1633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3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There shall be three denominations of betting chips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9F70225" w14:textId="77777777" w:rsidR="002A7EC8" w:rsidRPr="002A7EC8" w:rsidRDefault="002A7EC8" w:rsidP="002A7EC8">
                  <w:pPr>
                    <w:spacing w:after="0" w:line="240" w:lineRule="auto"/>
                    <w:rPr>
                      <w:ins w:id="1635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3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41A353D" w14:textId="77777777" w:rsidR="002A7EC8" w:rsidRPr="002A7EC8" w:rsidRDefault="002A7EC8" w:rsidP="002A7EC8">
                  <w:pPr>
                    <w:spacing w:after="0" w:line="240" w:lineRule="auto"/>
                    <w:rPr>
                      <w:ins w:id="1637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3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7918EF" w14:textId="77777777" w:rsidR="002A7EC8" w:rsidRPr="002A7EC8" w:rsidRDefault="002A7EC8" w:rsidP="002A7EC8">
                  <w:pPr>
                    <w:spacing w:after="0" w:line="240" w:lineRule="auto"/>
                    <w:rPr>
                      <w:ins w:id="1639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4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CBE765E" w14:textId="77777777" w:rsidR="002A7EC8" w:rsidRPr="002A7EC8" w:rsidRDefault="002A7EC8" w:rsidP="002A7EC8">
                  <w:pPr>
                    <w:spacing w:after="0" w:line="240" w:lineRule="auto"/>
                    <w:rPr>
                      <w:ins w:id="1641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4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Obsoleted</w:t>
                    </w:r>
                  </w:ins>
                </w:p>
              </w:tc>
            </w:tr>
            <w:tr w:rsidR="002A7EC8" w:rsidRPr="002A7EC8" w14:paraId="6567B254" w14:textId="77777777" w:rsidTr="002A7EC8">
              <w:trPr>
                <w:trHeight w:val="300"/>
                <w:ins w:id="1643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544F98" w14:textId="77777777" w:rsidR="002A7EC8" w:rsidRPr="002A7EC8" w:rsidRDefault="002A7EC8" w:rsidP="002A7EC8">
                  <w:pPr>
                    <w:spacing w:after="0" w:line="240" w:lineRule="auto"/>
                    <w:rPr>
                      <w:ins w:id="1644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4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White chips shall have a value of $1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07E5E40" w14:textId="77777777" w:rsidR="002A7EC8" w:rsidRPr="002A7EC8" w:rsidRDefault="002A7EC8" w:rsidP="002A7EC8">
                  <w:pPr>
                    <w:spacing w:after="0" w:line="240" w:lineRule="auto"/>
                    <w:rPr>
                      <w:ins w:id="1646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4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AF2839B" w14:textId="77777777" w:rsidR="002A7EC8" w:rsidRPr="002A7EC8" w:rsidRDefault="002A7EC8" w:rsidP="002A7EC8">
                  <w:pPr>
                    <w:spacing w:after="0" w:line="240" w:lineRule="auto"/>
                    <w:rPr>
                      <w:ins w:id="1648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4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4AFC0A7" w14:textId="77777777" w:rsidR="002A7EC8" w:rsidRPr="002A7EC8" w:rsidRDefault="002A7EC8" w:rsidP="002A7EC8">
                  <w:pPr>
                    <w:spacing w:after="0" w:line="240" w:lineRule="auto"/>
                    <w:rPr>
                      <w:ins w:id="1650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5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57E9D5D" w14:textId="77777777" w:rsidR="002A7EC8" w:rsidRPr="002A7EC8" w:rsidRDefault="002A7EC8" w:rsidP="002A7EC8">
                  <w:pPr>
                    <w:spacing w:after="0" w:line="240" w:lineRule="auto"/>
                    <w:rPr>
                      <w:ins w:id="1652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5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Obsoleted</w:t>
                    </w:r>
                  </w:ins>
                </w:p>
              </w:tc>
            </w:tr>
            <w:tr w:rsidR="002A7EC8" w:rsidRPr="002A7EC8" w14:paraId="2349174D" w14:textId="77777777" w:rsidTr="002A7EC8">
              <w:trPr>
                <w:trHeight w:val="300"/>
                <w:ins w:id="1654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312D89" w14:textId="77777777" w:rsidR="002A7EC8" w:rsidRPr="002A7EC8" w:rsidRDefault="002A7EC8" w:rsidP="002A7EC8">
                  <w:pPr>
                    <w:spacing w:after="0" w:line="240" w:lineRule="auto"/>
                    <w:rPr>
                      <w:ins w:id="1655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5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Red chips shall have a value of $5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ACC5A0" w14:textId="77777777" w:rsidR="002A7EC8" w:rsidRPr="002A7EC8" w:rsidRDefault="002A7EC8" w:rsidP="002A7EC8">
                  <w:pPr>
                    <w:spacing w:after="0" w:line="240" w:lineRule="auto"/>
                    <w:rPr>
                      <w:ins w:id="1657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5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A265154" w14:textId="77777777" w:rsidR="002A7EC8" w:rsidRPr="002A7EC8" w:rsidRDefault="002A7EC8" w:rsidP="002A7EC8">
                  <w:pPr>
                    <w:spacing w:after="0" w:line="240" w:lineRule="auto"/>
                    <w:rPr>
                      <w:ins w:id="1659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6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B0B0B4A" w14:textId="77777777" w:rsidR="002A7EC8" w:rsidRPr="002A7EC8" w:rsidRDefault="002A7EC8" w:rsidP="002A7EC8">
                  <w:pPr>
                    <w:spacing w:after="0" w:line="240" w:lineRule="auto"/>
                    <w:rPr>
                      <w:ins w:id="1661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6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BCCE74" w14:textId="77777777" w:rsidR="002A7EC8" w:rsidRPr="002A7EC8" w:rsidRDefault="002A7EC8" w:rsidP="002A7EC8">
                  <w:pPr>
                    <w:spacing w:after="0" w:line="240" w:lineRule="auto"/>
                    <w:rPr>
                      <w:ins w:id="1663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6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Obsoleted</w:t>
                    </w:r>
                  </w:ins>
                </w:p>
              </w:tc>
            </w:tr>
            <w:tr w:rsidR="002A7EC8" w:rsidRPr="002A7EC8" w14:paraId="7ABA04CC" w14:textId="77777777" w:rsidTr="002A7EC8">
              <w:trPr>
                <w:trHeight w:val="300"/>
                <w:ins w:id="1665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0FB2AC" w14:textId="77777777" w:rsidR="002A7EC8" w:rsidRPr="002A7EC8" w:rsidRDefault="002A7EC8" w:rsidP="002A7EC8">
                  <w:pPr>
                    <w:spacing w:after="0" w:line="240" w:lineRule="auto"/>
                    <w:rPr>
                      <w:ins w:id="1666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6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Blue chips shall have a value of $25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346582F" w14:textId="77777777" w:rsidR="002A7EC8" w:rsidRPr="002A7EC8" w:rsidRDefault="002A7EC8" w:rsidP="002A7EC8">
                  <w:pPr>
                    <w:spacing w:after="0" w:line="240" w:lineRule="auto"/>
                    <w:rPr>
                      <w:ins w:id="1668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6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CB1EBE7" w14:textId="77777777" w:rsidR="002A7EC8" w:rsidRPr="002A7EC8" w:rsidRDefault="002A7EC8" w:rsidP="002A7EC8">
                  <w:pPr>
                    <w:spacing w:after="0" w:line="240" w:lineRule="auto"/>
                    <w:rPr>
                      <w:ins w:id="1670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7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0B3B4D0" w14:textId="77777777" w:rsidR="002A7EC8" w:rsidRPr="002A7EC8" w:rsidRDefault="002A7EC8" w:rsidP="002A7EC8">
                  <w:pPr>
                    <w:spacing w:after="0" w:line="240" w:lineRule="auto"/>
                    <w:rPr>
                      <w:ins w:id="1672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7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92C7CBC" w14:textId="77777777" w:rsidR="002A7EC8" w:rsidRPr="002A7EC8" w:rsidRDefault="002A7EC8" w:rsidP="002A7EC8">
                  <w:pPr>
                    <w:spacing w:after="0" w:line="240" w:lineRule="auto"/>
                    <w:rPr>
                      <w:ins w:id="1674" w:author="Randall Ferree" w:date="2020-03-20T20:20:00Z"/>
                      <w:rFonts w:ascii="Calibri" w:eastAsia="Times New Roman" w:hAnsi="Calibri" w:cs="Calibri"/>
                      <w:strike/>
                      <w:color w:val="000000"/>
                      <w:sz w:val="22"/>
                      <w:szCs w:val="22"/>
                      <w:lang w:eastAsia="en-US"/>
                    </w:rPr>
                  </w:pPr>
                  <w:ins w:id="167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strike/>
                        <w:color w:val="000000"/>
                        <w:sz w:val="22"/>
                        <w:szCs w:val="22"/>
                        <w:lang w:eastAsia="en-US"/>
                      </w:rPr>
                      <w:t>Obsoleted</w:t>
                    </w:r>
                  </w:ins>
                </w:p>
              </w:tc>
            </w:tr>
            <w:tr w:rsidR="002A7EC8" w:rsidRPr="002A7EC8" w14:paraId="127CA22C" w14:textId="77777777" w:rsidTr="002A7EC8">
              <w:trPr>
                <w:trHeight w:val="1380"/>
                <w:ins w:id="1676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56F168" w14:textId="77777777" w:rsidR="002A7EC8" w:rsidRPr="002A7EC8" w:rsidRDefault="002A7EC8" w:rsidP="002A7EC8">
                  <w:pPr>
                    <w:spacing w:after="0" w:line="240" w:lineRule="auto"/>
                    <w:rPr>
                      <w:ins w:id="167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7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Each player shall begin with $100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B7800D2" w14:textId="77777777" w:rsidR="002A7EC8" w:rsidRPr="002A7EC8" w:rsidRDefault="002A7EC8" w:rsidP="002A7EC8">
                  <w:pPr>
                    <w:spacing w:after="0" w:line="240" w:lineRule="auto"/>
                    <w:rPr>
                      <w:ins w:id="167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8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C42A30" w14:textId="77777777" w:rsidR="002A7EC8" w:rsidRPr="002A7EC8" w:rsidRDefault="002A7EC8" w:rsidP="002A7EC8">
                  <w:pPr>
                    <w:spacing w:after="0" w:line="240" w:lineRule="auto"/>
                    <w:rPr>
                      <w:ins w:id="168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8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1937298" w14:textId="77777777" w:rsidR="002A7EC8" w:rsidRPr="002A7EC8" w:rsidRDefault="002A7EC8" w:rsidP="002A7EC8">
                  <w:pPr>
                    <w:spacing w:after="0" w:line="240" w:lineRule="auto"/>
                    <w:rPr>
                      <w:ins w:id="168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68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wallet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09FEE11" w14:textId="77777777" w:rsidR="002A7EC8" w:rsidRPr="002A7EC8" w:rsidRDefault="002A7EC8" w:rsidP="002A7EC8">
                  <w:pPr>
                    <w:spacing w:after="0" w:line="240" w:lineRule="auto"/>
                    <w:rPr>
                      <w:ins w:id="168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8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Removed chips and replaced with value</w:t>
                    </w:r>
                  </w:ins>
                </w:p>
              </w:tc>
            </w:tr>
            <w:tr w:rsidR="002A7EC8" w:rsidRPr="002A7EC8" w14:paraId="7B5F98C9" w14:textId="77777777" w:rsidTr="002A7EC8">
              <w:trPr>
                <w:trHeight w:val="615"/>
                <w:ins w:id="1687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2663AF7" w14:textId="77777777" w:rsidR="002A7EC8" w:rsidRPr="002A7EC8" w:rsidRDefault="002A7EC8" w:rsidP="002A7EC8">
                  <w:pPr>
                    <w:spacing w:after="0" w:line="240" w:lineRule="auto"/>
                    <w:rPr>
                      <w:ins w:id="168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8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Each player shall ante $1 to enter the hand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F0F7ED" w14:textId="77777777" w:rsidR="002A7EC8" w:rsidRPr="002A7EC8" w:rsidRDefault="002A7EC8" w:rsidP="002A7EC8">
                  <w:pPr>
                    <w:spacing w:after="0" w:line="240" w:lineRule="auto"/>
                    <w:rPr>
                      <w:ins w:id="169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9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5640754" w14:textId="77777777" w:rsidR="002A7EC8" w:rsidRPr="002A7EC8" w:rsidRDefault="002A7EC8" w:rsidP="002A7EC8">
                  <w:pPr>
                    <w:spacing w:after="0" w:line="240" w:lineRule="auto"/>
                    <w:rPr>
                      <w:ins w:id="169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9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979FF3F" w14:textId="77777777" w:rsidR="002A7EC8" w:rsidRPr="002A7EC8" w:rsidRDefault="002A7EC8" w:rsidP="002A7EC8">
                  <w:pPr>
                    <w:spacing w:after="0" w:line="240" w:lineRule="auto"/>
                    <w:rPr>
                      <w:ins w:id="169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69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current_bet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421D01" w14:textId="77777777" w:rsidR="002A7EC8" w:rsidRPr="002A7EC8" w:rsidRDefault="002A7EC8" w:rsidP="002A7EC8">
                  <w:pPr>
                    <w:spacing w:after="0" w:line="240" w:lineRule="auto"/>
                    <w:rPr>
                      <w:ins w:id="169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69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DC37D31" w14:textId="77777777" w:rsidTr="002A7EC8">
              <w:trPr>
                <w:trHeight w:val="600"/>
                <w:ins w:id="169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7546AA" w14:textId="77777777" w:rsidR="002A7EC8" w:rsidRPr="002A7EC8" w:rsidRDefault="002A7EC8" w:rsidP="002A7EC8">
                  <w:pPr>
                    <w:spacing w:after="0" w:line="240" w:lineRule="auto"/>
                    <w:rPr>
                      <w:ins w:id="169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0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ante shall establish the opening prize pot for winning the hand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24B41C" w14:textId="77777777" w:rsidR="002A7EC8" w:rsidRPr="002A7EC8" w:rsidRDefault="002A7EC8" w:rsidP="002A7EC8">
                  <w:pPr>
                    <w:spacing w:after="0" w:line="240" w:lineRule="auto"/>
                    <w:rPr>
                      <w:ins w:id="170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0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Verify the initial ante is equal to the number of player processes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61E7389" w14:textId="77777777" w:rsidR="002A7EC8" w:rsidRPr="002A7EC8" w:rsidRDefault="002A7EC8" w:rsidP="002A7EC8">
                  <w:pPr>
                    <w:spacing w:after="0" w:line="240" w:lineRule="auto"/>
                    <w:rPr>
                      <w:ins w:id="170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0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430EAF" w14:textId="77777777" w:rsidR="002A7EC8" w:rsidRPr="002A7EC8" w:rsidRDefault="002A7EC8" w:rsidP="002A7EC8">
                  <w:pPr>
                    <w:spacing w:after="0" w:line="240" w:lineRule="auto"/>
                    <w:rPr>
                      <w:ins w:id="170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0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prize_pot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C972718" w14:textId="77777777" w:rsidR="002A7EC8" w:rsidRPr="002A7EC8" w:rsidRDefault="002A7EC8" w:rsidP="002A7EC8">
                  <w:pPr>
                    <w:spacing w:after="0" w:line="240" w:lineRule="auto"/>
                    <w:rPr>
                      <w:ins w:id="170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0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384A8B1" w14:textId="77777777" w:rsidTr="002A7EC8">
              <w:trPr>
                <w:trHeight w:val="1500"/>
                <w:ins w:id="170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A6807D" w14:textId="77777777" w:rsidR="002A7EC8" w:rsidRPr="002A7EC8" w:rsidRDefault="002A7EC8" w:rsidP="002A7EC8">
                  <w:pPr>
                    <w:spacing w:after="0" w:line="240" w:lineRule="auto"/>
                    <w:rPr>
                      <w:ins w:id="171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1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Each player shall check, bet, raise, call or fold after receiving their hand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9C2462" w14:textId="77777777" w:rsidR="002A7EC8" w:rsidRPr="002A7EC8" w:rsidRDefault="002A7EC8" w:rsidP="002A7EC8">
                  <w:pPr>
                    <w:spacing w:after="0" w:line="240" w:lineRule="auto"/>
                    <w:rPr>
                      <w:ins w:id="171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1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2CAFE0" w14:textId="77777777" w:rsidR="002A7EC8" w:rsidRPr="002A7EC8" w:rsidRDefault="002A7EC8" w:rsidP="002A7EC8">
                  <w:pPr>
                    <w:spacing w:after="0" w:line="240" w:lineRule="auto"/>
                    <w:rPr>
                      <w:ins w:id="171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1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363E9E8" w14:textId="77777777" w:rsidR="002A7EC8" w:rsidRPr="002A7EC8" w:rsidRDefault="002A7EC8" w:rsidP="002A7EC8">
                  <w:pPr>
                    <w:spacing w:after="0" w:line="240" w:lineRule="auto"/>
                    <w:rPr>
                      <w:ins w:id="171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1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check()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Game::bet()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Game::call()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Game::raise()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Game::fold()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1158B3" w14:textId="77777777" w:rsidR="002A7EC8" w:rsidRPr="002A7EC8" w:rsidRDefault="002A7EC8" w:rsidP="002A7EC8">
                  <w:pPr>
                    <w:spacing w:after="0" w:line="240" w:lineRule="auto"/>
                    <w:rPr>
                      <w:ins w:id="171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1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C7A33B1" w14:textId="77777777" w:rsidTr="002A7EC8">
              <w:trPr>
                <w:trHeight w:val="600"/>
                <w:ins w:id="1720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4843BA" w14:textId="77777777" w:rsidR="002A7EC8" w:rsidRPr="002A7EC8" w:rsidRDefault="002A7EC8" w:rsidP="002A7EC8">
                  <w:pPr>
                    <w:spacing w:after="0" w:line="240" w:lineRule="auto"/>
                    <w:rPr>
                      <w:ins w:id="172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2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actions shall occur in order from first player to last clockwise from left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65AFD99" w14:textId="77777777" w:rsidR="002A7EC8" w:rsidRPr="002A7EC8" w:rsidRDefault="002A7EC8" w:rsidP="002A7EC8">
                  <w:pPr>
                    <w:spacing w:after="0" w:line="240" w:lineRule="auto"/>
                    <w:rPr>
                      <w:ins w:id="172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2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Test that buttons are active for player in turn and inactive for players out of turn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BBFDE48" w14:textId="77777777" w:rsidR="002A7EC8" w:rsidRPr="002A7EC8" w:rsidRDefault="002A7EC8" w:rsidP="002A7EC8">
                  <w:pPr>
                    <w:spacing w:after="0" w:line="240" w:lineRule="auto"/>
                    <w:rPr>
                      <w:ins w:id="172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2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ABF21D6" w14:textId="77777777" w:rsidR="002A7EC8" w:rsidRPr="002A7EC8" w:rsidRDefault="002A7EC8" w:rsidP="002A7EC8">
                  <w:pPr>
                    <w:spacing w:after="0" w:line="240" w:lineRule="auto"/>
                    <w:rPr>
                      <w:ins w:id="172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2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reset_sensitivity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181D2A2" w14:textId="77777777" w:rsidR="002A7EC8" w:rsidRPr="002A7EC8" w:rsidRDefault="002A7EC8" w:rsidP="002A7EC8">
                  <w:pPr>
                    <w:spacing w:after="0" w:line="240" w:lineRule="auto"/>
                    <w:rPr>
                      <w:ins w:id="172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3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4BAEE0FC" w14:textId="77777777" w:rsidTr="002A7EC8">
              <w:trPr>
                <w:trHeight w:val="300"/>
                <w:ins w:id="1731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1DF8E7" w14:textId="77777777" w:rsidR="002A7EC8" w:rsidRPr="002A7EC8" w:rsidRDefault="002A7EC8" w:rsidP="002A7EC8">
                  <w:pPr>
                    <w:spacing w:after="0" w:line="240" w:lineRule="auto"/>
                    <w:rPr>
                      <w:ins w:id="173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3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Check means a player makes no bet ($0)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3E26EA4" w14:textId="77777777" w:rsidR="002A7EC8" w:rsidRPr="002A7EC8" w:rsidRDefault="002A7EC8" w:rsidP="002A7EC8">
                  <w:pPr>
                    <w:spacing w:after="0" w:line="240" w:lineRule="auto"/>
                    <w:rPr>
                      <w:ins w:id="173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3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0BB504F" w14:textId="77777777" w:rsidR="002A7EC8" w:rsidRPr="002A7EC8" w:rsidRDefault="002A7EC8" w:rsidP="002A7EC8">
                  <w:pPr>
                    <w:spacing w:after="0" w:line="240" w:lineRule="auto"/>
                    <w:rPr>
                      <w:ins w:id="173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3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04D286" w14:textId="77777777" w:rsidR="002A7EC8" w:rsidRPr="002A7EC8" w:rsidRDefault="002A7EC8" w:rsidP="002A7EC8">
                  <w:pPr>
                    <w:spacing w:after="0" w:line="240" w:lineRule="auto"/>
                    <w:rPr>
                      <w:ins w:id="173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3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check()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0D20C5" w14:textId="77777777" w:rsidR="002A7EC8" w:rsidRPr="002A7EC8" w:rsidRDefault="002A7EC8" w:rsidP="002A7EC8">
                  <w:pPr>
                    <w:spacing w:after="0" w:line="240" w:lineRule="auto"/>
                    <w:rPr>
                      <w:ins w:id="174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4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D8DBAB2" w14:textId="77777777" w:rsidTr="002A7EC8">
              <w:trPr>
                <w:trHeight w:val="600"/>
                <w:ins w:id="1742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EF9FEF6" w14:textId="77777777" w:rsidR="002A7EC8" w:rsidRPr="002A7EC8" w:rsidRDefault="002A7EC8" w:rsidP="002A7EC8">
                  <w:pPr>
                    <w:spacing w:after="0" w:line="240" w:lineRule="auto"/>
                    <w:rPr>
                      <w:ins w:id="174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4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player can check only if no other player has placed a bet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B6EDEC" w14:textId="77777777" w:rsidR="002A7EC8" w:rsidRPr="002A7EC8" w:rsidRDefault="002A7EC8" w:rsidP="002A7EC8">
                  <w:pPr>
                    <w:spacing w:after="0" w:line="240" w:lineRule="auto"/>
                    <w:rPr>
                      <w:ins w:id="174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4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prize pot &gt; ante, check button is inactive for all players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FD2464F" w14:textId="77777777" w:rsidR="002A7EC8" w:rsidRPr="002A7EC8" w:rsidRDefault="002A7EC8" w:rsidP="002A7EC8">
                  <w:pPr>
                    <w:spacing w:after="0" w:line="240" w:lineRule="auto"/>
                    <w:rPr>
                      <w:ins w:id="174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4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E01ACB" w14:textId="77777777" w:rsidR="002A7EC8" w:rsidRPr="002A7EC8" w:rsidRDefault="002A7EC8" w:rsidP="002A7EC8">
                  <w:pPr>
                    <w:spacing w:after="0" w:line="240" w:lineRule="auto"/>
                    <w:rPr>
                      <w:ins w:id="174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5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check()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70AC46" w14:textId="77777777" w:rsidR="002A7EC8" w:rsidRPr="002A7EC8" w:rsidRDefault="002A7EC8" w:rsidP="002A7EC8">
                  <w:pPr>
                    <w:spacing w:after="0" w:line="240" w:lineRule="auto"/>
                    <w:rPr>
                      <w:ins w:id="175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5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56978752" w14:textId="77777777" w:rsidTr="002A7EC8">
              <w:trPr>
                <w:trHeight w:val="600"/>
                <w:ins w:id="1753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3FFA28" w14:textId="77777777" w:rsidR="002A7EC8" w:rsidRPr="002A7EC8" w:rsidRDefault="002A7EC8" w:rsidP="002A7EC8">
                  <w:pPr>
                    <w:spacing w:after="0" w:line="240" w:lineRule="auto"/>
                    <w:rPr>
                      <w:ins w:id="175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5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all players check, the prize for winning the hand is equal to the total ante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6CB2E9" w14:textId="77777777" w:rsidR="002A7EC8" w:rsidRPr="002A7EC8" w:rsidRDefault="002A7EC8" w:rsidP="002A7EC8">
                  <w:pPr>
                    <w:spacing w:after="0" w:line="240" w:lineRule="auto"/>
                    <w:rPr>
                      <w:ins w:id="175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5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B188170" w14:textId="77777777" w:rsidR="002A7EC8" w:rsidRPr="002A7EC8" w:rsidRDefault="002A7EC8" w:rsidP="002A7EC8">
                  <w:pPr>
                    <w:spacing w:after="0" w:line="240" w:lineRule="auto"/>
                    <w:rPr>
                      <w:ins w:id="175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5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2A9C00" w14:textId="77777777" w:rsidR="002A7EC8" w:rsidRPr="002A7EC8" w:rsidRDefault="002A7EC8" w:rsidP="002A7EC8">
                  <w:pPr>
                    <w:spacing w:after="0" w:line="240" w:lineRule="auto"/>
                    <w:rPr>
                      <w:ins w:id="176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6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prize_pot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BAF7E92" w14:textId="77777777" w:rsidR="002A7EC8" w:rsidRPr="002A7EC8" w:rsidRDefault="002A7EC8" w:rsidP="002A7EC8">
                  <w:pPr>
                    <w:spacing w:after="0" w:line="240" w:lineRule="auto"/>
                    <w:rPr>
                      <w:ins w:id="176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6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5332FB80" w14:textId="77777777" w:rsidTr="002A7EC8">
              <w:trPr>
                <w:trHeight w:val="900"/>
                <w:ins w:id="1764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E2F3E4B" w14:textId="77777777" w:rsidR="002A7EC8" w:rsidRPr="002A7EC8" w:rsidRDefault="002A7EC8" w:rsidP="002A7EC8">
                  <w:pPr>
                    <w:spacing w:after="0" w:line="240" w:lineRule="auto"/>
                    <w:rPr>
                      <w:ins w:id="176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6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Bet means a player wagers some amount of his/her chips to the prize pot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5756D22" w14:textId="77777777" w:rsidR="002A7EC8" w:rsidRPr="002A7EC8" w:rsidRDefault="002A7EC8" w:rsidP="002A7EC8">
                  <w:pPr>
                    <w:spacing w:after="0" w:line="240" w:lineRule="auto"/>
                    <w:rPr>
                      <w:ins w:id="176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6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4E8796F" w14:textId="77777777" w:rsidR="002A7EC8" w:rsidRPr="002A7EC8" w:rsidRDefault="002A7EC8" w:rsidP="002A7EC8">
                  <w:pPr>
                    <w:spacing w:after="0" w:line="240" w:lineRule="auto"/>
                    <w:rPr>
                      <w:ins w:id="176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7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5876720" w14:textId="77777777" w:rsidR="002A7EC8" w:rsidRPr="002A7EC8" w:rsidRDefault="002A7EC8" w:rsidP="002A7EC8">
                  <w:pPr>
                    <w:spacing w:after="0" w:line="240" w:lineRule="auto"/>
                    <w:rPr>
                      <w:ins w:id="177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7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bet()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Player::</w:t>
                    </w:r>
                    <w:proofErr w:type="spell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on_bet_value_changed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8BFB42" w14:textId="77777777" w:rsidR="002A7EC8" w:rsidRPr="002A7EC8" w:rsidRDefault="002A7EC8" w:rsidP="002A7EC8">
                  <w:pPr>
                    <w:spacing w:after="0" w:line="240" w:lineRule="auto"/>
                    <w:rPr>
                      <w:ins w:id="177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7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7CAE16ED" w14:textId="77777777" w:rsidTr="002A7EC8">
              <w:trPr>
                <w:trHeight w:val="600"/>
                <w:ins w:id="1775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E7463F" w14:textId="77777777" w:rsidR="002A7EC8" w:rsidRPr="002A7EC8" w:rsidRDefault="002A7EC8" w:rsidP="002A7EC8">
                  <w:pPr>
                    <w:spacing w:after="0" w:line="240" w:lineRule="auto"/>
                    <w:rPr>
                      <w:ins w:id="177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7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first bet sets the current bet value (minimum bet amount)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7EDC8A" w14:textId="77777777" w:rsidR="002A7EC8" w:rsidRPr="002A7EC8" w:rsidRDefault="002A7EC8" w:rsidP="002A7EC8">
                  <w:pPr>
                    <w:spacing w:after="0" w:line="240" w:lineRule="auto"/>
                    <w:rPr>
                      <w:ins w:id="177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7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Verify the bet value token after a bet is placed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1DF8B6D" w14:textId="77777777" w:rsidR="002A7EC8" w:rsidRPr="002A7EC8" w:rsidRDefault="002A7EC8" w:rsidP="002A7EC8">
                  <w:pPr>
                    <w:spacing w:after="0" w:line="240" w:lineRule="auto"/>
                    <w:rPr>
                      <w:ins w:id="178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8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F4A0A7" w14:textId="77777777" w:rsidR="002A7EC8" w:rsidRPr="002A7EC8" w:rsidRDefault="002A7EC8" w:rsidP="002A7EC8">
                  <w:pPr>
                    <w:spacing w:after="0" w:line="240" w:lineRule="auto"/>
                    <w:rPr>
                      <w:ins w:id="178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8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current_bet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C3E828" w14:textId="77777777" w:rsidR="002A7EC8" w:rsidRPr="002A7EC8" w:rsidRDefault="002A7EC8" w:rsidP="002A7EC8">
                  <w:pPr>
                    <w:spacing w:after="0" w:line="240" w:lineRule="auto"/>
                    <w:rPr>
                      <w:ins w:id="178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8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4445CE10" w14:textId="77777777" w:rsidTr="002A7EC8">
              <w:trPr>
                <w:trHeight w:val="600"/>
                <w:ins w:id="1786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DB27E7B" w14:textId="77777777" w:rsidR="002A7EC8" w:rsidRPr="002A7EC8" w:rsidRDefault="002A7EC8" w:rsidP="002A7EC8">
                  <w:pPr>
                    <w:spacing w:after="0" w:line="240" w:lineRule="auto"/>
                    <w:rPr>
                      <w:ins w:id="178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8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After a player bets, all other players still in the hand must either call, raise or fold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3AAFC3E" w14:textId="77777777" w:rsidR="002A7EC8" w:rsidRPr="002A7EC8" w:rsidRDefault="002A7EC8" w:rsidP="002A7EC8">
                  <w:pPr>
                    <w:spacing w:after="0" w:line="240" w:lineRule="auto"/>
                    <w:rPr>
                      <w:ins w:id="178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9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Set a must bet flag for all other players when a player increases the bet amount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9B9BE8" w14:textId="77777777" w:rsidR="002A7EC8" w:rsidRPr="002A7EC8" w:rsidRDefault="002A7EC8" w:rsidP="002A7EC8">
                  <w:pPr>
                    <w:spacing w:after="0" w:line="240" w:lineRule="auto"/>
                    <w:rPr>
                      <w:ins w:id="179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9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B8F4C3" w14:textId="77777777" w:rsidR="002A7EC8" w:rsidRPr="002A7EC8" w:rsidRDefault="002A7EC8" w:rsidP="002A7EC8">
                  <w:pPr>
                    <w:spacing w:after="0" w:line="240" w:lineRule="auto"/>
                    <w:rPr>
                      <w:ins w:id="179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79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has_bet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Player::</w:t>
                    </w:r>
                    <w:proofErr w:type="spell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reset_sensitivity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92C2BE" w14:textId="77777777" w:rsidR="002A7EC8" w:rsidRPr="002A7EC8" w:rsidRDefault="002A7EC8" w:rsidP="002A7EC8">
                  <w:pPr>
                    <w:spacing w:after="0" w:line="240" w:lineRule="auto"/>
                    <w:rPr>
                      <w:ins w:id="179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9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49349C4C" w14:textId="77777777" w:rsidTr="002A7EC8">
              <w:trPr>
                <w:trHeight w:val="600"/>
                <w:ins w:id="1797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4FF09E3" w14:textId="77777777" w:rsidR="002A7EC8" w:rsidRPr="002A7EC8" w:rsidRDefault="002A7EC8" w:rsidP="002A7EC8">
                  <w:pPr>
                    <w:spacing w:after="0" w:line="240" w:lineRule="auto"/>
                    <w:rPr>
                      <w:ins w:id="179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79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Raise means a player wagers some amount higher than the current bet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2B2DA6" w14:textId="77777777" w:rsidR="002A7EC8" w:rsidRPr="002A7EC8" w:rsidRDefault="002A7EC8" w:rsidP="002A7EC8">
                  <w:pPr>
                    <w:spacing w:after="0" w:line="240" w:lineRule="auto"/>
                    <w:rPr>
                      <w:ins w:id="180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0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Verify the bet value token after the bet is raised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82E72A" w14:textId="77777777" w:rsidR="002A7EC8" w:rsidRPr="002A7EC8" w:rsidRDefault="002A7EC8" w:rsidP="002A7EC8">
                  <w:pPr>
                    <w:spacing w:after="0" w:line="240" w:lineRule="auto"/>
                    <w:rPr>
                      <w:ins w:id="180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0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EAF008" w14:textId="77777777" w:rsidR="002A7EC8" w:rsidRPr="002A7EC8" w:rsidRDefault="002A7EC8" w:rsidP="002A7EC8">
                  <w:pPr>
                    <w:spacing w:after="0" w:line="240" w:lineRule="auto"/>
                    <w:rPr>
                      <w:ins w:id="180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0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raise()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Player::</w:t>
                    </w:r>
                    <w:proofErr w:type="spell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on_bet_value_changed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07181B" w14:textId="77777777" w:rsidR="002A7EC8" w:rsidRPr="002A7EC8" w:rsidRDefault="002A7EC8" w:rsidP="002A7EC8">
                  <w:pPr>
                    <w:spacing w:after="0" w:line="240" w:lineRule="auto"/>
                    <w:rPr>
                      <w:ins w:id="180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0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5846C71C" w14:textId="77777777" w:rsidTr="002A7EC8">
              <w:trPr>
                <w:trHeight w:val="600"/>
                <w:ins w:id="180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5CFD4F" w14:textId="77777777" w:rsidR="002A7EC8" w:rsidRPr="002A7EC8" w:rsidRDefault="002A7EC8" w:rsidP="002A7EC8">
                  <w:pPr>
                    <w:spacing w:after="0" w:line="240" w:lineRule="auto"/>
                    <w:rPr>
                      <w:ins w:id="180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1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a player raises, the new raised bet becomes the current bet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46E702E" w14:textId="77777777" w:rsidR="002A7EC8" w:rsidRPr="002A7EC8" w:rsidRDefault="002A7EC8" w:rsidP="002A7EC8">
                  <w:pPr>
                    <w:spacing w:after="0" w:line="240" w:lineRule="auto"/>
                    <w:rPr>
                      <w:ins w:id="181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1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Set a must bet flag for all other players when a player increases the bet amount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BD25C32" w14:textId="77777777" w:rsidR="002A7EC8" w:rsidRPr="002A7EC8" w:rsidRDefault="002A7EC8" w:rsidP="002A7EC8">
                  <w:pPr>
                    <w:spacing w:after="0" w:line="240" w:lineRule="auto"/>
                    <w:rPr>
                      <w:ins w:id="181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1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027BF95" w14:textId="77777777" w:rsidR="002A7EC8" w:rsidRPr="002A7EC8" w:rsidRDefault="002A7EC8" w:rsidP="002A7EC8">
                  <w:pPr>
                    <w:spacing w:after="0" w:line="240" w:lineRule="auto"/>
                    <w:rPr>
                      <w:ins w:id="181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1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current_bet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FED93A9" w14:textId="77777777" w:rsidR="002A7EC8" w:rsidRPr="002A7EC8" w:rsidRDefault="002A7EC8" w:rsidP="002A7EC8">
                  <w:pPr>
                    <w:spacing w:after="0" w:line="240" w:lineRule="auto"/>
                    <w:rPr>
                      <w:ins w:id="181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1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7E9CE93D" w14:textId="77777777" w:rsidTr="002A7EC8">
              <w:trPr>
                <w:trHeight w:val="900"/>
                <w:ins w:id="181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515BCF" w14:textId="77777777" w:rsidR="002A7EC8" w:rsidRPr="002A7EC8" w:rsidRDefault="002A7EC8" w:rsidP="002A7EC8">
                  <w:pPr>
                    <w:spacing w:after="0" w:line="240" w:lineRule="auto"/>
                    <w:rPr>
                      <w:ins w:id="182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2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Call means a player who previously placed a lower bet than the current bet increases his/her bet to meet the current bet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3BD77D" w14:textId="77777777" w:rsidR="002A7EC8" w:rsidRPr="002A7EC8" w:rsidRDefault="002A7EC8" w:rsidP="002A7EC8">
                  <w:pPr>
                    <w:spacing w:after="0" w:line="240" w:lineRule="auto"/>
                    <w:rPr>
                      <w:ins w:id="182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2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C68E3B" w14:textId="77777777" w:rsidR="002A7EC8" w:rsidRPr="002A7EC8" w:rsidRDefault="002A7EC8" w:rsidP="002A7EC8">
                  <w:pPr>
                    <w:spacing w:after="0" w:line="240" w:lineRule="auto"/>
                    <w:rPr>
                      <w:ins w:id="182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2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84B53A3" w14:textId="77777777" w:rsidR="002A7EC8" w:rsidRPr="002A7EC8" w:rsidRDefault="002A7EC8" w:rsidP="002A7EC8">
                  <w:pPr>
                    <w:spacing w:after="0" w:line="240" w:lineRule="auto"/>
                    <w:rPr>
                      <w:ins w:id="182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2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call()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Player::</w:t>
                    </w:r>
                    <w:proofErr w:type="spell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on_bet_value_changed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D47BC3" w14:textId="77777777" w:rsidR="002A7EC8" w:rsidRPr="002A7EC8" w:rsidRDefault="002A7EC8" w:rsidP="002A7EC8">
                  <w:pPr>
                    <w:spacing w:after="0" w:line="240" w:lineRule="auto"/>
                    <w:rPr>
                      <w:ins w:id="182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2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57B8BE11" w14:textId="77777777" w:rsidTr="002A7EC8">
              <w:trPr>
                <w:trHeight w:val="600"/>
                <w:ins w:id="1830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4ACBDAC" w14:textId="77777777" w:rsidR="002A7EC8" w:rsidRPr="002A7EC8" w:rsidRDefault="002A7EC8" w:rsidP="002A7EC8">
                  <w:pPr>
                    <w:spacing w:after="0" w:line="240" w:lineRule="auto"/>
                    <w:rPr>
                      <w:ins w:id="183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3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a player calls, the current bet value remains unchanged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F55AB5" w14:textId="77777777" w:rsidR="002A7EC8" w:rsidRPr="002A7EC8" w:rsidRDefault="002A7EC8" w:rsidP="002A7EC8">
                  <w:pPr>
                    <w:spacing w:after="0" w:line="240" w:lineRule="auto"/>
                    <w:rPr>
                      <w:ins w:id="183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3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Verify that the player bet amount changed to match the bet amount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A5A8D2" w14:textId="77777777" w:rsidR="002A7EC8" w:rsidRPr="002A7EC8" w:rsidRDefault="002A7EC8" w:rsidP="002A7EC8">
                  <w:pPr>
                    <w:spacing w:after="0" w:line="240" w:lineRule="auto"/>
                    <w:rPr>
                      <w:ins w:id="183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3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A4A5CAE" w14:textId="77777777" w:rsidR="002A7EC8" w:rsidRPr="002A7EC8" w:rsidRDefault="002A7EC8" w:rsidP="002A7EC8">
                  <w:pPr>
                    <w:spacing w:after="0" w:line="240" w:lineRule="auto"/>
                    <w:rPr>
                      <w:ins w:id="183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3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current_bet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D23143" w14:textId="77777777" w:rsidR="002A7EC8" w:rsidRPr="002A7EC8" w:rsidRDefault="002A7EC8" w:rsidP="002A7EC8">
                  <w:pPr>
                    <w:spacing w:after="0" w:line="240" w:lineRule="auto"/>
                    <w:rPr>
                      <w:ins w:id="183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4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33A8D04E" w14:textId="77777777" w:rsidTr="002A7EC8">
              <w:trPr>
                <w:trHeight w:val="600"/>
                <w:ins w:id="1841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5606D23" w14:textId="77777777" w:rsidR="002A7EC8" w:rsidRPr="002A7EC8" w:rsidRDefault="002A7EC8" w:rsidP="002A7EC8">
                  <w:pPr>
                    <w:spacing w:after="0" w:line="240" w:lineRule="auto"/>
                    <w:rPr>
                      <w:ins w:id="184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4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Fold means a player wishes to withdraw from the hand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47C52F" w14:textId="77777777" w:rsidR="002A7EC8" w:rsidRPr="002A7EC8" w:rsidRDefault="002A7EC8" w:rsidP="002A7EC8">
                  <w:pPr>
                    <w:spacing w:after="0" w:line="240" w:lineRule="auto"/>
                    <w:rPr>
                      <w:ins w:id="184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4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648460" w14:textId="77777777" w:rsidR="002A7EC8" w:rsidRPr="002A7EC8" w:rsidRDefault="002A7EC8" w:rsidP="002A7EC8">
                  <w:pPr>
                    <w:spacing w:after="0" w:line="240" w:lineRule="auto"/>
                    <w:rPr>
                      <w:ins w:id="184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4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E372AB9" w14:textId="77777777" w:rsidR="002A7EC8" w:rsidRPr="002A7EC8" w:rsidRDefault="002A7EC8" w:rsidP="002A7EC8">
                  <w:pPr>
                    <w:spacing w:after="0" w:line="240" w:lineRule="auto"/>
                    <w:rPr>
                      <w:ins w:id="184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4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fold()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56EB87F" w14:textId="77777777" w:rsidR="002A7EC8" w:rsidRPr="002A7EC8" w:rsidRDefault="002A7EC8" w:rsidP="002A7EC8">
                  <w:pPr>
                    <w:spacing w:after="0" w:line="240" w:lineRule="auto"/>
                    <w:rPr>
                      <w:ins w:id="185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5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2218C5C" w14:textId="77777777" w:rsidTr="002A7EC8">
              <w:trPr>
                <w:trHeight w:val="600"/>
                <w:ins w:id="1852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4C1707" w14:textId="77777777" w:rsidR="002A7EC8" w:rsidRPr="002A7EC8" w:rsidRDefault="002A7EC8" w:rsidP="002A7EC8">
                  <w:pPr>
                    <w:spacing w:after="0" w:line="240" w:lineRule="auto"/>
                    <w:rPr>
                      <w:ins w:id="185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5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a player folds, he/she forfeits his/her existing bet amount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81C4773" w14:textId="77777777" w:rsidR="002A7EC8" w:rsidRPr="002A7EC8" w:rsidRDefault="002A7EC8" w:rsidP="002A7EC8">
                  <w:pPr>
                    <w:spacing w:after="0" w:line="240" w:lineRule="auto"/>
                    <w:rPr>
                      <w:ins w:id="185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5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Verify all buttons are inactive for folded player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EDF3CC" w14:textId="77777777" w:rsidR="002A7EC8" w:rsidRPr="002A7EC8" w:rsidRDefault="002A7EC8" w:rsidP="002A7EC8">
                  <w:pPr>
                    <w:spacing w:after="0" w:line="240" w:lineRule="auto"/>
                    <w:rPr>
                      <w:ins w:id="185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5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6AEBE0A" w14:textId="77777777" w:rsidR="002A7EC8" w:rsidRPr="002A7EC8" w:rsidRDefault="002A7EC8" w:rsidP="002A7EC8">
                  <w:pPr>
                    <w:spacing w:after="0" w:line="240" w:lineRule="auto"/>
                    <w:rPr>
                      <w:ins w:id="185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6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Player::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wallet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</w:t>
                    </w:r>
                    <w:proofErr w:type="spell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prize_pot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8BD52E2" w14:textId="77777777" w:rsidR="002A7EC8" w:rsidRPr="002A7EC8" w:rsidRDefault="002A7EC8" w:rsidP="002A7EC8">
                  <w:pPr>
                    <w:spacing w:after="0" w:line="240" w:lineRule="auto"/>
                    <w:rPr>
                      <w:ins w:id="186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6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D25DE41" w14:textId="77777777" w:rsidTr="002A7EC8">
              <w:trPr>
                <w:trHeight w:val="600"/>
                <w:ins w:id="1863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C125A3E" w14:textId="77777777" w:rsidR="002A7EC8" w:rsidRPr="002A7EC8" w:rsidRDefault="002A7EC8" w:rsidP="002A7EC8">
                  <w:pPr>
                    <w:spacing w:after="0" w:line="240" w:lineRule="auto"/>
                    <w:rPr>
                      <w:ins w:id="186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6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a player folds, he/she discards all his/her cards into the discard pile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71CFEE6" w14:textId="77777777" w:rsidR="002A7EC8" w:rsidRPr="002A7EC8" w:rsidRDefault="002A7EC8" w:rsidP="002A7EC8">
                  <w:pPr>
                    <w:spacing w:after="0" w:line="240" w:lineRule="auto"/>
                    <w:rPr>
                      <w:ins w:id="186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6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E6B997D" w14:textId="77777777" w:rsidR="002A7EC8" w:rsidRPr="002A7EC8" w:rsidRDefault="002A7EC8" w:rsidP="002A7EC8">
                  <w:pPr>
                    <w:spacing w:after="0" w:line="240" w:lineRule="auto"/>
                    <w:rPr>
                      <w:ins w:id="186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6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0EC4BBE" w14:textId="77777777" w:rsidR="002A7EC8" w:rsidRPr="002A7EC8" w:rsidRDefault="002A7EC8" w:rsidP="002A7EC8">
                  <w:pPr>
                    <w:spacing w:after="0" w:line="240" w:lineRule="auto"/>
                    <w:rPr>
                      <w:ins w:id="187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7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exchange()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422911C" w14:textId="77777777" w:rsidR="002A7EC8" w:rsidRPr="002A7EC8" w:rsidRDefault="002A7EC8" w:rsidP="002A7EC8">
                  <w:pPr>
                    <w:spacing w:after="0" w:line="240" w:lineRule="auto"/>
                    <w:rPr>
                      <w:ins w:id="187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7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0AC964E" w14:textId="77777777" w:rsidTr="002A7EC8">
              <w:trPr>
                <w:trHeight w:val="600"/>
                <w:ins w:id="1874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CC197C" w14:textId="77777777" w:rsidR="002A7EC8" w:rsidRPr="002A7EC8" w:rsidRDefault="002A7EC8" w:rsidP="002A7EC8">
                  <w:pPr>
                    <w:spacing w:after="0" w:line="240" w:lineRule="auto"/>
                    <w:rPr>
                      <w:ins w:id="187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7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After the initial betting round, players may exchange 0, 1, 2, 3 or 4 cards of their choice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FA9AE4" w14:textId="77777777" w:rsidR="002A7EC8" w:rsidRPr="002A7EC8" w:rsidRDefault="002A7EC8" w:rsidP="002A7EC8">
                  <w:pPr>
                    <w:spacing w:after="0" w:line="240" w:lineRule="auto"/>
                    <w:rPr>
                      <w:ins w:id="187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7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914E56E" w14:textId="77777777" w:rsidR="002A7EC8" w:rsidRPr="002A7EC8" w:rsidRDefault="002A7EC8" w:rsidP="002A7EC8">
                  <w:pPr>
                    <w:spacing w:after="0" w:line="240" w:lineRule="auto"/>
                    <w:rPr>
                      <w:ins w:id="187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8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B2AD89" w14:textId="77777777" w:rsidR="002A7EC8" w:rsidRPr="002A7EC8" w:rsidRDefault="002A7EC8" w:rsidP="002A7EC8">
                  <w:pPr>
                    <w:spacing w:after="0" w:line="240" w:lineRule="auto"/>
                    <w:rPr>
                      <w:ins w:id="188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8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exchange()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B85549" w14:textId="77777777" w:rsidR="002A7EC8" w:rsidRPr="002A7EC8" w:rsidRDefault="002A7EC8" w:rsidP="002A7EC8">
                  <w:pPr>
                    <w:spacing w:after="0" w:line="240" w:lineRule="auto"/>
                    <w:rPr>
                      <w:ins w:id="188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8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4EF98D3" w14:textId="77777777" w:rsidTr="002A7EC8">
              <w:trPr>
                <w:trHeight w:val="1200"/>
                <w:ins w:id="1885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80EFE70" w14:textId="77777777" w:rsidR="002A7EC8" w:rsidRPr="002A7EC8" w:rsidRDefault="002A7EC8" w:rsidP="002A7EC8">
                  <w:pPr>
                    <w:spacing w:after="0" w:line="240" w:lineRule="auto"/>
                    <w:rPr>
                      <w:ins w:id="188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8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If a player exchanges cards, his/her discards are placed in the discard pile and the dealer deals the requested number of new cards from the deck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243C8D6" w14:textId="77777777" w:rsidR="002A7EC8" w:rsidRPr="002A7EC8" w:rsidRDefault="002A7EC8" w:rsidP="002A7EC8">
                  <w:pPr>
                    <w:spacing w:after="0" w:line="240" w:lineRule="auto"/>
                    <w:rPr>
                      <w:ins w:id="188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8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7C6B6B" w14:textId="77777777" w:rsidR="002A7EC8" w:rsidRPr="002A7EC8" w:rsidRDefault="002A7EC8" w:rsidP="002A7EC8">
                  <w:pPr>
                    <w:spacing w:after="0" w:line="240" w:lineRule="auto"/>
                    <w:rPr>
                      <w:ins w:id="189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9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Analysis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931D21F" w14:textId="77777777" w:rsidR="002A7EC8" w:rsidRPr="002A7EC8" w:rsidRDefault="002A7EC8" w:rsidP="002A7EC8">
                  <w:pPr>
                    <w:spacing w:after="0" w:line="240" w:lineRule="auto"/>
                    <w:rPr>
                      <w:ins w:id="189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89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exchange()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756B877" w14:textId="77777777" w:rsidR="002A7EC8" w:rsidRPr="002A7EC8" w:rsidRDefault="002A7EC8" w:rsidP="002A7EC8">
                  <w:pPr>
                    <w:spacing w:after="0" w:line="240" w:lineRule="auto"/>
                    <w:rPr>
                      <w:ins w:id="189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9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B85BD9D" w14:textId="77777777" w:rsidTr="002A7EC8">
              <w:trPr>
                <w:trHeight w:val="900"/>
                <w:ins w:id="1896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C6D08F" w14:textId="77777777" w:rsidR="002A7EC8" w:rsidRPr="002A7EC8" w:rsidRDefault="002A7EC8" w:rsidP="002A7EC8">
                  <w:pPr>
                    <w:spacing w:after="0" w:line="240" w:lineRule="auto"/>
                    <w:rPr>
                      <w:ins w:id="189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89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After all players have exchanged cards or chosen to keep their existing hand, a new betting round begins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43BEC19" w14:textId="77777777" w:rsidR="002A7EC8" w:rsidRPr="002A7EC8" w:rsidRDefault="002A7EC8" w:rsidP="002A7EC8">
                  <w:pPr>
                    <w:spacing w:after="0" w:line="240" w:lineRule="auto"/>
                    <w:rPr>
                      <w:ins w:id="189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0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9DD2F02" w14:textId="77777777" w:rsidR="002A7EC8" w:rsidRPr="002A7EC8" w:rsidRDefault="002A7EC8" w:rsidP="002A7EC8">
                  <w:pPr>
                    <w:spacing w:after="0" w:line="240" w:lineRule="auto"/>
                    <w:rPr>
                      <w:ins w:id="190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0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56134D9" w14:textId="77777777" w:rsidR="002A7EC8" w:rsidRPr="002A7EC8" w:rsidRDefault="002A7EC8" w:rsidP="002A7EC8">
                  <w:pPr>
                    <w:spacing w:after="0" w:line="240" w:lineRule="auto"/>
                    <w:rPr>
                      <w:ins w:id="190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0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next_stage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br/>
                      <w:t>Game::</w:t>
                    </w:r>
                    <w:proofErr w:type="spell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game_stage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35297F" w14:textId="77777777" w:rsidR="002A7EC8" w:rsidRPr="002A7EC8" w:rsidRDefault="002A7EC8" w:rsidP="002A7EC8">
                  <w:pPr>
                    <w:spacing w:after="0" w:line="240" w:lineRule="auto"/>
                    <w:rPr>
                      <w:ins w:id="190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0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C54832C" w14:textId="77777777" w:rsidTr="002A7EC8">
              <w:trPr>
                <w:trHeight w:val="600"/>
                <w:ins w:id="1907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C7E6A8" w14:textId="77777777" w:rsidR="002A7EC8" w:rsidRPr="002A7EC8" w:rsidRDefault="002A7EC8" w:rsidP="002A7EC8">
                  <w:pPr>
                    <w:spacing w:after="0" w:line="240" w:lineRule="auto"/>
                    <w:rPr>
                      <w:ins w:id="190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0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second betting round follows the same rules as the first betting round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3E8A4D5" w14:textId="77777777" w:rsidR="002A7EC8" w:rsidRPr="002A7EC8" w:rsidRDefault="002A7EC8" w:rsidP="002A7EC8">
                  <w:pPr>
                    <w:spacing w:after="0" w:line="240" w:lineRule="auto"/>
                    <w:rPr>
                      <w:ins w:id="191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1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F084522" w14:textId="77777777" w:rsidR="002A7EC8" w:rsidRPr="002A7EC8" w:rsidRDefault="002A7EC8" w:rsidP="002A7EC8">
                  <w:pPr>
                    <w:spacing w:after="0" w:line="240" w:lineRule="auto"/>
                    <w:rPr>
                      <w:ins w:id="191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1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B512DAC" w14:textId="77777777" w:rsidR="002A7EC8" w:rsidRPr="002A7EC8" w:rsidRDefault="002A7EC8" w:rsidP="002A7EC8">
                  <w:pPr>
                    <w:spacing w:after="0" w:line="240" w:lineRule="auto"/>
                    <w:rPr>
                      <w:ins w:id="191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1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452174B" w14:textId="77777777" w:rsidR="002A7EC8" w:rsidRPr="002A7EC8" w:rsidRDefault="002A7EC8" w:rsidP="002A7EC8">
                  <w:pPr>
                    <w:spacing w:after="0" w:line="240" w:lineRule="auto"/>
                    <w:rPr>
                      <w:ins w:id="191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1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31137298" w14:textId="77777777" w:rsidTr="002A7EC8">
              <w:trPr>
                <w:trHeight w:val="600"/>
                <w:ins w:id="191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38EA41" w14:textId="77777777" w:rsidR="002A7EC8" w:rsidRPr="002A7EC8" w:rsidRDefault="002A7EC8" w:rsidP="002A7EC8">
                  <w:pPr>
                    <w:spacing w:after="0" w:line="240" w:lineRule="auto"/>
                    <w:rPr>
                      <w:ins w:id="191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2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After the second betting round, all players hands are displayed for all to see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F7F8D17" w14:textId="77777777" w:rsidR="002A7EC8" w:rsidRPr="002A7EC8" w:rsidRDefault="002A7EC8" w:rsidP="002A7EC8">
                  <w:pPr>
                    <w:spacing w:after="0" w:line="240" w:lineRule="auto"/>
                    <w:rPr>
                      <w:ins w:id="192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2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B547E26" w14:textId="77777777" w:rsidR="002A7EC8" w:rsidRPr="002A7EC8" w:rsidRDefault="002A7EC8" w:rsidP="002A7EC8">
                  <w:pPr>
                    <w:spacing w:after="0" w:line="240" w:lineRule="auto"/>
                    <w:rPr>
                      <w:ins w:id="192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2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3786CFD" w14:textId="77777777" w:rsidR="002A7EC8" w:rsidRPr="002A7EC8" w:rsidRDefault="002A7EC8" w:rsidP="002A7EC8">
                  <w:pPr>
                    <w:spacing w:after="0" w:line="240" w:lineRule="auto"/>
                    <w:rPr>
                      <w:ins w:id="192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2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DFA2968" w14:textId="77777777" w:rsidR="002A7EC8" w:rsidRPr="002A7EC8" w:rsidRDefault="002A7EC8" w:rsidP="002A7EC8">
                  <w:pPr>
                    <w:spacing w:after="0" w:line="240" w:lineRule="auto"/>
                    <w:rPr>
                      <w:ins w:id="192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2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EE4FC76" w14:textId="77777777" w:rsidTr="002A7EC8">
              <w:trPr>
                <w:trHeight w:val="600"/>
                <w:ins w:id="192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21FF5C7" w14:textId="77777777" w:rsidR="002A7EC8" w:rsidRPr="002A7EC8" w:rsidRDefault="002A7EC8" w:rsidP="002A7EC8">
                  <w:pPr>
                    <w:spacing w:after="0" w:line="240" w:lineRule="auto"/>
                    <w:rPr>
                      <w:ins w:id="193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3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The player with the winning hand earns the prize pot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F24B4DA" w14:textId="77777777" w:rsidR="002A7EC8" w:rsidRPr="002A7EC8" w:rsidRDefault="002A7EC8" w:rsidP="002A7EC8">
                  <w:pPr>
                    <w:spacing w:after="0" w:line="240" w:lineRule="auto"/>
                    <w:rPr>
                      <w:ins w:id="193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3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E3AD5B4" w14:textId="77777777" w:rsidR="002A7EC8" w:rsidRPr="002A7EC8" w:rsidRDefault="002A7EC8" w:rsidP="002A7EC8">
                  <w:pPr>
                    <w:spacing w:after="0" w:line="240" w:lineRule="auto"/>
                    <w:rPr>
                      <w:ins w:id="193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3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225314F" w14:textId="77777777" w:rsidR="002A7EC8" w:rsidRPr="002A7EC8" w:rsidRDefault="002A7EC8" w:rsidP="002A7EC8">
                  <w:pPr>
                    <w:spacing w:after="0" w:line="240" w:lineRule="auto"/>
                    <w:rPr>
                      <w:ins w:id="193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3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E17227" w14:textId="77777777" w:rsidR="002A7EC8" w:rsidRPr="002A7EC8" w:rsidRDefault="002A7EC8" w:rsidP="002A7EC8">
                  <w:pPr>
                    <w:spacing w:after="0" w:line="240" w:lineRule="auto"/>
                    <w:rPr>
                      <w:ins w:id="193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3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97F3AC8" w14:textId="77777777" w:rsidTr="002A7EC8">
              <w:trPr>
                <w:trHeight w:val="600"/>
                <w:ins w:id="1940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B620D8" w14:textId="77777777" w:rsidR="002A7EC8" w:rsidRPr="002A7EC8" w:rsidRDefault="002A7EC8" w:rsidP="002A7EC8">
                  <w:pPr>
                    <w:spacing w:after="0" w:line="240" w:lineRule="auto"/>
                    <w:rPr>
                      <w:ins w:id="194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4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lone high card is the lowest value hand (value = 10)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316E08D" w14:textId="77777777" w:rsidR="002A7EC8" w:rsidRPr="002A7EC8" w:rsidRDefault="002A7EC8" w:rsidP="002A7EC8">
                  <w:pPr>
                    <w:spacing w:after="0" w:line="240" w:lineRule="auto"/>
                    <w:rPr>
                      <w:ins w:id="194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4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B15225" w14:textId="77777777" w:rsidR="002A7EC8" w:rsidRPr="002A7EC8" w:rsidRDefault="002A7EC8" w:rsidP="002A7EC8">
                  <w:pPr>
                    <w:spacing w:after="0" w:line="240" w:lineRule="auto"/>
                    <w:rPr>
                      <w:ins w:id="194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4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0A935E1" w14:textId="77777777" w:rsidR="002A7EC8" w:rsidRPr="002A7EC8" w:rsidRDefault="002A7EC8" w:rsidP="002A7EC8">
                  <w:pPr>
                    <w:spacing w:after="0" w:line="240" w:lineRule="auto"/>
                    <w:rPr>
                      <w:ins w:id="194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4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684A373" w14:textId="77777777" w:rsidR="002A7EC8" w:rsidRPr="002A7EC8" w:rsidRDefault="002A7EC8" w:rsidP="002A7EC8">
                  <w:pPr>
                    <w:spacing w:after="0" w:line="240" w:lineRule="auto"/>
                    <w:rPr>
                      <w:ins w:id="194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5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304D3EEB" w14:textId="77777777" w:rsidTr="002A7EC8">
              <w:trPr>
                <w:trHeight w:val="600"/>
                <w:ins w:id="1951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FEF9D9" w14:textId="77777777" w:rsidR="002A7EC8" w:rsidRPr="002A7EC8" w:rsidRDefault="002A7EC8" w:rsidP="002A7EC8">
                  <w:pPr>
                    <w:spacing w:after="0" w:line="240" w:lineRule="auto"/>
                    <w:rPr>
                      <w:ins w:id="195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5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lone high card is a card without a pair or matching suit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0C3E8F3" w14:textId="77777777" w:rsidR="002A7EC8" w:rsidRPr="002A7EC8" w:rsidRDefault="002A7EC8" w:rsidP="002A7EC8">
                  <w:pPr>
                    <w:spacing w:after="0" w:line="240" w:lineRule="auto"/>
                    <w:rPr>
                      <w:ins w:id="195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5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6CC9A6D" w14:textId="77777777" w:rsidR="002A7EC8" w:rsidRPr="002A7EC8" w:rsidRDefault="002A7EC8" w:rsidP="002A7EC8">
                  <w:pPr>
                    <w:spacing w:after="0" w:line="240" w:lineRule="auto"/>
                    <w:rPr>
                      <w:ins w:id="195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5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4D33E0" w14:textId="77777777" w:rsidR="002A7EC8" w:rsidRPr="002A7EC8" w:rsidRDefault="002A7EC8" w:rsidP="002A7EC8">
                  <w:pPr>
                    <w:spacing w:after="0" w:line="240" w:lineRule="auto"/>
                    <w:rPr>
                      <w:ins w:id="195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5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6CBB78B" w14:textId="77777777" w:rsidR="002A7EC8" w:rsidRPr="002A7EC8" w:rsidRDefault="002A7EC8" w:rsidP="002A7EC8">
                  <w:pPr>
                    <w:spacing w:after="0" w:line="240" w:lineRule="auto"/>
                    <w:rPr>
                      <w:ins w:id="196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6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09A5A67" w14:textId="77777777" w:rsidTr="002A7EC8">
              <w:trPr>
                <w:trHeight w:val="600"/>
                <w:ins w:id="1962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738BAC" w14:textId="77777777" w:rsidR="002A7EC8" w:rsidRPr="002A7EC8" w:rsidRDefault="002A7EC8" w:rsidP="002A7EC8">
                  <w:pPr>
                    <w:spacing w:after="0" w:line="240" w:lineRule="auto"/>
                    <w:rPr>
                      <w:ins w:id="196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6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One pair is the next higher value hand (value = 20)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1C21834" w14:textId="77777777" w:rsidR="002A7EC8" w:rsidRPr="002A7EC8" w:rsidRDefault="002A7EC8" w:rsidP="002A7EC8">
                  <w:pPr>
                    <w:spacing w:after="0" w:line="240" w:lineRule="auto"/>
                    <w:rPr>
                      <w:ins w:id="196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6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27711D" w14:textId="77777777" w:rsidR="002A7EC8" w:rsidRPr="002A7EC8" w:rsidRDefault="002A7EC8" w:rsidP="002A7EC8">
                  <w:pPr>
                    <w:spacing w:after="0" w:line="240" w:lineRule="auto"/>
                    <w:rPr>
                      <w:ins w:id="196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6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A2B206D" w14:textId="77777777" w:rsidR="002A7EC8" w:rsidRPr="002A7EC8" w:rsidRDefault="002A7EC8" w:rsidP="002A7EC8">
                  <w:pPr>
                    <w:spacing w:after="0" w:line="240" w:lineRule="auto"/>
                    <w:rPr>
                      <w:ins w:id="196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7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387ECF6" w14:textId="77777777" w:rsidR="002A7EC8" w:rsidRPr="002A7EC8" w:rsidRDefault="002A7EC8" w:rsidP="002A7EC8">
                  <w:pPr>
                    <w:spacing w:after="0" w:line="240" w:lineRule="auto"/>
                    <w:rPr>
                      <w:ins w:id="197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7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B37E54D" w14:textId="77777777" w:rsidTr="002A7EC8">
              <w:trPr>
                <w:trHeight w:val="600"/>
                <w:ins w:id="1973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C8B14BC" w14:textId="77777777" w:rsidR="002A7EC8" w:rsidRPr="002A7EC8" w:rsidRDefault="002A7EC8" w:rsidP="002A7EC8">
                  <w:pPr>
                    <w:spacing w:after="0" w:line="240" w:lineRule="auto"/>
                    <w:rPr>
                      <w:ins w:id="197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7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One pair is any single pair of cards with the same face value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EA738AE" w14:textId="77777777" w:rsidR="002A7EC8" w:rsidRPr="002A7EC8" w:rsidRDefault="002A7EC8" w:rsidP="002A7EC8">
                  <w:pPr>
                    <w:spacing w:after="0" w:line="240" w:lineRule="auto"/>
                    <w:rPr>
                      <w:ins w:id="197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7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0363086" w14:textId="77777777" w:rsidR="002A7EC8" w:rsidRPr="002A7EC8" w:rsidRDefault="002A7EC8" w:rsidP="002A7EC8">
                  <w:pPr>
                    <w:spacing w:after="0" w:line="240" w:lineRule="auto"/>
                    <w:rPr>
                      <w:ins w:id="197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7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F038D5" w14:textId="77777777" w:rsidR="002A7EC8" w:rsidRPr="002A7EC8" w:rsidRDefault="002A7EC8" w:rsidP="002A7EC8">
                  <w:pPr>
                    <w:spacing w:after="0" w:line="240" w:lineRule="auto"/>
                    <w:rPr>
                      <w:ins w:id="198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8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C1070A" w14:textId="77777777" w:rsidR="002A7EC8" w:rsidRPr="002A7EC8" w:rsidRDefault="002A7EC8" w:rsidP="002A7EC8">
                  <w:pPr>
                    <w:spacing w:after="0" w:line="240" w:lineRule="auto"/>
                    <w:rPr>
                      <w:ins w:id="198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8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4F253A8" w14:textId="77777777" w:rsidTr="002A7EC8">
              <w:trPr>
                <w:trHeight w:val="600"/>
                <w:ins w:id="1984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A646634" w14:textId="77777777" w:rsidR="002A7EC8" w:rsidRPr="002A7EC8" w:rsidRDefault="002A7EC8" w:rsidP="002A7EC8">
                  <w:pPr>
                    <w:spacing w:after="0" w:line="240" w:lineRule="auto"/>
                    <w:rPr>
                      <w:ins w:id="198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8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 xml:space="preserve">Two pairs </w:t>
                    </w:r>
                    <w:proofErr w:type="gramStart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is</w:t>
                    </w:r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 xml:space="preserve"> the next higher value hand (value = 30)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8B1D1AC" w14:textId="77777777" w:rsidR="002A7EC8" w:rsidRPr="002A7EC8" w:rsidRDefault="002A7EC8" w:rsidP="002A7EC8">
                  <w:pPr>
                    <w:spacing w:after="0" w:line="240" w:lineRule="auto"/>
                    <w:rPr>
                      <w:ins w:id="198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8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C5AC31" w14:textId="77777777" w:rsidR="002A7EC8" w:rsidRPr="002A7EC8" w:rsidRDefault="002A7EC8" w:rsidP="002A7EC8">
                  <w:pPr>
                    <w:spacing w:after="0" w:line="240" w:lineRule="auto"/>
                    <w:rPr>
                      <w:ins w:id="198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9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26BC59E" w14:textId="77777777" w:rsidR="002A7EC8" w:rsidRPr="002A7EC8" w:rsidRDefault="002A7EC8" w:rsidP="002A7EC8">
                  <w:pPr>
                    <w:spacing w:after="0" w:line="240" w:lineRule="auto"/>
                    <w:rPr>
                      <w:ins w:id="199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199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B8914DD" w14:textId="77777777" w:rsidR="002A7EC8" w:rsidRPr="002A7EC8" w:rsidRDefault="002A7EC8" w:rsidP="002A7EC8">
                  <w:pPr>
                    <w:spacing w:after="0" w:line="240" w:lineRule="auto"/>
                    <w:rPr>
                      <w:ins w:id="199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9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74CEDAC6" w14:textId="77777777" w:rsidTr="002A7EC8">
              <w:trPr>
                <w:trHeight w:val="600"/>
                <w:ins w:id="1995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8000C3" w14:textId="77777777" w:rsidR="002A7EC8" w:rsidRPr="002A7EC8" w:rsidRDefault="002A7EC8" w:rsidP="002A7EC8">
                  <w:pPr>
                    <w:spacing w:after="0" w:line="240" w:lineRule="auto"/>
                    <w:rPr>
                      <w:ins w:id="199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9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Two pairs are any two pairs of cards with the same face values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AA238A" w14:textId="77777777" w:rsidR="002A7EC8" w:rsidRPr="002A7EC8" w:rsidRDefault="002A7EC8" w:rsidP="002A7EC8">
                  <w:pPr>
                    <w:spacing w:after="0" w:line="240" w:lineRule="auto"/>
                    <w:rPr>
                      <w:ins w:id="199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199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62231C9" w14:textId="77777777" w:rsidR="002A7EC8" w:rsidRPr="002A7EC8" w:rsidRDefault="002A7EC8" w:rsidP="002A7EC8">
                  <w:pPr>
                    <w:spacing w:after="0" w:line="240" w:lineRule="auto"/>
                    <w:rPr>
                      <w:ins w:id="200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0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8DCBEE4" w14:textId="77777777" w:rsidR="002A7EC8" w:rsidRPr="002A7EC8" w:rsidRDefault="002A7EC8" w:rsidP="002A7EC8">
                  <w:pPr>
                    <w:spacing w:after="0" w:line="240" w:lineRule="auto"/>
                    <w:rPr>
                      <w:ins w:id="200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0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94069F" w14:textId="77777777" w:rsidR="002A7EC8" w:rsidRPr="002A7EC8" w:rsidRDefault="002A7EC8" w:rsidP="002A7EC8">
                  <w:pPr>
                    <w:spacing w:after="0" w:line="240" w:lineRule="auto"/>
                    <w:rPr>
                      <w:ins w:id="200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0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32322FF5" w14:textId="77777777" w:rsidTr="002A7EC8">
              <w:trPr>
                <w:trHeight w:val="600"/>
                <w:ins w:id="2006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EABD60A" w14:textId="77777777" w:rsidR="002A7EC8" w:rsidRPr="002A7EC8" w:rsidRDefault="002A7EC8" w:rsidP="002A7EC8">
                  <w:pPr>
                    <w:spacing w:after="0" w:line="240" w:lineRule="auto"/>
                    <w:rPr>
                      <w:ins w:id="200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0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Three of a kind is the next higher value hand (value = 40)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3F1E10" w14:textId="77777777" w:rsidR="002A7EC8" w:rsidRPr="002A7EC8" w:rsidRDefault="002A7EC8" w:rsidP="002A7EC8">
                  <w:pPr>
                    <w:spacing w:after="0" w:line="240" w:lineRule="auto"/>
                    <w:rPr>
                      <w:ins w:id="200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1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71433F" w14:textId="77777777" w:rsidR="002A7EC8" w:rsidRPr="002A7EC8" w:rsidRDefault="002A7EC8" w:rsidP="002A7EC8">
                  <w:pPr>
                    <w:spacing w:after="0" w:line="240" w:lineRule="auto"/>
                    <w:rPr>
                      <w:ins w:id="201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1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D2DB642" w14:textId="77777777" w:rsidR="002A7EC8" w:rsidRPr="002A7EC8" w:rsidRDefault="002A7EC8" w:rsidP="002A7EC8">
                  <w:pPr>
                    <w:spacing w:after="0" w:line="240" w:lineRule="auto"/>
                    <w:rPr>
                      <w:ins w:id="201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1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DB5CACF" w14:textId="77777777" w:rsidR="002A7EC8" w:rsidRPr="002A7EC8" w:rsidRDefault="002A7EC8" w:rsidP="002A7EC8">
                  <w:pPr>
                    <w:spacing w:after="0" w:line="240" w:lineRule="auto"/>
                    <w:rPr>
                      <w:ins w:id="201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1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B4A5F03" w14:textId="77777777" w:rsidTr="002A7EC8">
              <w:trPr>
                <w:trHeight w:val="600"/>
                <w:ins w:id="2017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A668BCA" w14:textId="77777777" w:rsidR="002A7EC8" w:rsidRPr="002A7EC8" w:rsidRDefault="002A7EC8" w:rsidP="002A7EC8">
                  <w:pPr>
                    <w:spacing w:after="0" w:line="240" w:lineRule="auto"/>
                    <w:rPr>
                      <w:ins w:id="201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1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Three of a kind is any single set of three cards with the same face value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B0DB0A7" w14:textId="77777777" w:rsidR="002A7EC8" w:rsidRPr="002A7EC8" w:rsidRDefault="002A7EC8" w:rsidP="002A7EC8">
                  <w:pPr>
                    <w:spacing w:after="0" w:line="240" w:lineRule="auto"/>
                    <w:rPr>
                      <w:ins w:id="202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2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73EE291" w14:textId="77777777" w:rsidR="002A7EC8" w:rsidRPr="002A7EC8" w:rsidRDefault="002A7EC8" w:rsidP="002A7EC8">
                  <w:pPr>
                    <w:spacing w:after="0" w:line="240" w:lineRule="auto"/>
                    <w:rPr>
                      <w:ins w:id="202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2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2869DBC" w14:textId="77777777" w:rsidR="002A7EC8" w:rsidRPr="002A7EC8" w:rsidRDefault="002A7EC8" w:rsidP="002A7EC8">
                  <w:pPr>
                    <w:spacing w:after="0" w:line="240" w:lineRule="auto"/>
                    <w:rPr>
                      <w:ins w:id="202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2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15DEC99" w14:textId="77777777" w:rsidR="002A7EC8" w:rsidRPr="002A7EC8" w:rsidRDefault="002A7EC8" w:rsidP="002A7EC8">
                  <w:pPr>
                    <w:spacing w:after="0" w:line="240" w:lineRule="auto"/>
                    <w:rPr>
                      <w:ins w:id="202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2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5480A944" w14:textId="77777777" w:rsidTr="002A7EC8">
              <w:trPr>
                <w:trHeight w:val="600"/>
                <w:ins w:id="202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2BADC2" w14:textId="77777777" w:rsidR="002A7EC8" w:rsidRPr="002A7EC8" w:rsidRDefault="002A7EC8" w:rsidP="002A7EC8">
                  <w:pPr>
                    <w:spacing w:after="0" w:line="240" w:lineRule="auto"/>
                    <w:rPr>
                      <w:ins w:id="202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3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straight is the next higher value hand (value = 50)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9B5B09F" w14:textId="77777777" w:rsidR="002A7EC8" w:rsidRPr="002A7EC8" w:rsidRDefault="002A7EC8" w:rsidP="002A7EC8">
                  <w:pPr>
                    <w:spacing w:after="0" w:line="240" w:lineRule="auto"/>
                    <w:rPr>
                      <w:ins w:id="203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3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A4571D8" w14:textId="77777777" w:rsidR="002A7EC8" w:rsidRPr="002A7EC8" w:rsidRDefault="002A7EC8" w:rsidP="002A7EC8">
                  <w:pPr>
                    <w:spacing w:after="0" w:line="240" w:lineRule="auto"/>
                    <w:rPr>
                      <w:ins w:id="203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3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52D3A24" w14:textId="77777777" w:rsidR="002A7EC8" w:rsidRPr="002A7EC8" w:rsidRDefault="002A7EC8" w:rsidP="002A7EC8">
                  <w:pPr>
                    <w:spacing w:after="0" w:line="240" w:lineRule="auto"/>
                    <w:rPr>
                      <w:ins w:id="203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3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31C6CA4" w14:textId="77777777" w:rsidR="002A7EC8" w:rsidRPr="002A7EC8" w:rsidRDefault="002A7EC8" w:rsidP="002A7EC8">
                  <w:pPr>
                    <w:spacing w:after="0" w:line="240" w:lineRule="auto"/>
                    <w:rPr>
                      <w:ins w:id="203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3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48780363" w14:textId="77777777" w:rsidTr="002A7EC8">
              <w:trPr>
                <w:trHeight w:val="600"/>
                <w:ins w:id="203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6EA7FCD" w14:textId="77777777" w:rsidR="002A7EC8" w:rsidRPr="002A7EC8" w:rsidRDefault="002A7EC8" w:rsidP="002A7EC8">
                  <w:pPr>
                    <w:spacing w:after="0" w:line="240" w:lineRule="auto"/>
                    <w:rPr>
                      <w:ins w:id="204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4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straight is a set of all five cards with sequential face values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D35BD1B" w14:textId="77777777" w:rsidR="002A7EC8" w:rsidRPr="002A7EC8" w:rsidRDefault="002A7EC8" w:rsidP="002A7EC8">
                  <w:pPr>
                    <w:spacing w:after="0" w:line="240" w:lineRule="auto"/>
                    <w:rPr>
                      <w:ins w:id="204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4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A48249" w14:textId="77777777" w:rsidR="002A7EC8" w:rsidRPr="002A7EC8" w:rsidRDefault="002A7EC8" w:rsidP="002A7EC8">
                  <w:pPr>
                    <w:spacing w:after="0" w:line="240" w:lineRule="auto"/>
                    <w:rPr>
                      <w:ins w:id="204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4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26FD51" w14:textId="77777777" w:rsidR="002A7EC8" w:rsidRPr="002A7EC8" w:rsidRDefault="002A7EC8" w:rsidP="002A7EC8">
                  <w:pPr>
                    <w:spacing w:after="0" w:line="240" w:lineRule="auto"/>
                    <w:rPr>
                      <w:ins w:id="204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4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5D0DB40" w14:textId="77777777" w:rsidR="002A7EC8" w:rsidRPr="002A7EC8" w:rsidRDefault="002A7EC8" w:rsidP="002A7EC8">
                  <w:pPr>
                    <w:spacing w:after="0" w:line="240" w:lineRule="auto"/>
                    <w:rPr>
                      <w:ins w:id="204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4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4721C170" w14:textId="77777777" w:rsidTr="002A7EC8">
              <w:trPr>
                <w:trHeight w:val="600"/>
                <w:ins w:id="2050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F26BE56" w14:textId="77777777" w:rsidR="002A7EC8" w:rsidRPr="002A7EC8" w:rsidRDefault="002A7EC8" w:rsidP="002A7EC8">
                  <w:pPr>
                    <w:spacing w:after="0" w:line="240" w:lineRule="auto"/>
                    <w:rPr>
                      <w:ins w:id="205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5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flush is the next higher value hand (value = 60)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C60CD1F" w14:textId="77777777" w:rsidR="002A7EC8" w:rsidRPr="002A7EC8" w:rsidRDefault="002A7EC8" w:rsidP="002A7EC8">
                  <w:pPr>
                    <w:spacing w:after="0" w:line="240" w:lineRule="auto"/>
                    <w:rPr>
                      <w:ins w:id="205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5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8A9FCF9" w14:textId="77777777" w:rsidR="002A7EC8" w:rsidRPr="002A7EC8" w:rsidRDefault="002A7EC8" w:rsidP="002A7EC8">
                  <w:pPr>
                    <w:spacing w:after="0" w:line="240" w:lineRule="auto"/>
                    <w:rPr>
                      <w:ins w:id="205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5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5AA6B5" w14:textId="77777777" w:rsidR="002A7EC8" w:rsidRPr="002A7EC8" w:rsidRDefault="002A7EC8" w:rsidP="002A7EC8">
                  <w:pPr>
                    <w:spacing w:after="0" w:line="240" w:lineRule="auto"/>
                    <w:rPr>
                      <w:ins w:id="205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5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BA6E2E" w14:textId="77777777" w:rsidR="002A7EC8" w:rsidRPr="002A7EC8" w:rsidRDefault="002A7EC8" w:rsidP="002A7EC8">
                  <w:pPr>
                    <w:spacing w:after="0" w:line="240" w:lineRule="auto"/>
                    <w:rPr>
                      <w:ins w:id="205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6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B0137E5" w14:textId="77777777" w:rsidTr="002A7EC8">
              <w:trPr>
                <w:trHeight w:val="600"/>
                <w:ins w:id="2061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506C0B9" w14:textId="77777777" w:rsidR="002A7EC8" w:rsidRPr="002A7EC8" w:rsidRDefault="002A7EC8" w:rsidP="002A7EC8">
                  <w:pPr>
                    <w:spacing w:after="0" w:line="240" w:lineRule="auto"/>
                    <w:rPr>
                      <w:ins w:id="206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6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flush is a set of all five cards with the same suit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F1C6DA6" w14:textId="77777777" w:rsidR="002A7EC8" w:rsidRPr="002A7EC8" w:rsidRDefault="002A7EC8" w:rsidP="002A7EC8">
                  <w:pPr>
                    <w:spacing w:after="0" w:line="240" w:lineRule="auto"/>
                    <w:rPr>
                      <w:ins w:id="206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6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0A73746" w14:textId="77777777" w:rsidR="002A7EC8" w:rsidRPr="002A7EC8" w:rsidRDefault="002A7EC8" w:rsidP="002A7EC8">
                  <w:pPr>
                    <w:spacing w:after="0" w:line="240" w:lineRule="auto"/>
                    <w:rPr>
                      <w:ins w:id="206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6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A003439" w14:textId="77777777" w:rsidR="002A7EC8" w:rsidRPr="002A7EC8" w:rsidRDefault="002A7EC8" w:rsidP="002A7EC8">
                  <w:pPr>
                    <w:spacing w:after="0" w:line="240" w:lineRule="auto"/>
                    <w:rPr>
                      <w:ins w:id="206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6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4E0469A" w14:textId="77777777" w:rsidR="002A7EC8" w:rsidRPr="002A7EC8" w:rsidRDefault="002A7EC8" w:rsidP="002A7EC8">
                  <w:pPr>
                    <w:spacing w:after="0" w:line="240" w:lineRule="auto"/>
                    <w:rPr>
                      <w:ins w:id="207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7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921C4E5" w14:textId="77777777" w:rsidTr="002A7EC8">
              <w:trPr>
                <w:trHeight w:val="600"/>
                <w:ins w:id="2072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8CA1DA3" w14:textId="77777777" w:rsidR="002A7EC8" w:rsidRPr="002A7EC8" w:rsidRDefault="002A7EC8" w:rsidP="002A7EC8">
                  <w:pPr>
                    <w:spacing w:after="0" w:line="240" w:lineRule="auto"/>
                    <w:rPr>
                      <w:ins w:id="207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7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full house is the next higher value hand (value = 70)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CDFE110" w14:textId="77777777" w:rsidR="002A7EC8" w:rsidRPr="002A7EC8" w:rsidRDefault="002A7EC8" w:rsidP="002A7EC8">
                  <w:pPr>
                    <w:spacing w:after="0" w:line="240" w:lineRule="auto"/>
                    <w:rPr>
                      <w:ins w:id="207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7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3C9FD67" w14:textId="77777777" w:rsidR="002A7EC8" w:rsidRPr="002A7EC8" w:rsidRDefault="002A7EC8" w:rsidP="002A7EC8">
                  <w:pPr>
                    <w:spacing w:after="0" w:line="240" w:lineRule="auto"/>
                    <w:rPr>
                      <w:ins w:id="207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7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70B230D" w14:textId="77777777" w:rsidR="002A7EC8" w:rsidRPr="002A7EC8" w:rsidRDefault="002A7EC8" w:rsidP="002A7EC8">
                  <w:pPr>
                    <w:spacing w:after="0" w:line="240" w:lineRule="auto"/>
                    <w:rPr>
                      <w:ins w:id="207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8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14C59E7" w14:textId="77777777" w:rsidR="002A7EC8" w:rsidRPr="002A7EC8" w:rsidRDefault="002A7EC8" w:rsidP="002A7EC8">
                  <w:pPr>
                    <w:spacing w:after="0" w:line="240" w:lineRule="auto"/>
                    <w:rPr>
                      <w:ins w:id="208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8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3CA96B8" w14:textId="77777777" w:rsidTr="002A7EC8">
              <w:trPr>
                <w:trHeight w:val="900"/>
                <w:ins w:id="2083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F8B2DBA" w14:textId="77777777" w:rsidR="002A7EC8" w:rsidRPr="002A7EC8" w:rsidRDefault="002A7EC8" w:rsidP="002A7EC8">
                  <w:pPr>
                    <w:spacing w:after="0" w:line="240" w:lineRule="auto"/>
                    <w:rPr>
                      <w:ins w:id="208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8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full house is a set of three cards with the same face value and a pair with the same face value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9661CAD" w14:textId="77777777" w:rsidR="002A7EC8" w:rsidRPr="002A7EC8" w:rsidRDefault="002A7EC8" w:rsidP="002A7EC8">
                  <w:pPr>
                    <w:spacing w:after="0" w:line="240" w:lineRule="auto"/>
                    <w:rPr>
                      <w:ins w:id="208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8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D66E619" w14:textId="77777777" w:rsidR="002A7EC8" w:rsidRPr="002A7EC8" w:rsidRDefault="002A7EC8" w:rsidP="002A7EC8">
                  <w:pPr>
                    <w:spacing w:after="0" w:line="240" w:lineRule="auto"/>
                    <w:rPr>
                      <w:ins w:id="208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8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F963157" w14:textId="77777777" w:rsidR="002A7EC8" w:rsidRPr="002A7EC8" w:rsidRDefault="002A7EC8" w:rsidP="002A7EC8">
                  <w:pPr>
                    <w:spacing w:after="0" w:line="240" w:lineRule="auto"/>
                    <w:rPr>
                      <w:ins w:id="209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09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FEF8B94" w14:textId="77777777" w:rsidR="002A7EC8" w:rsidRPr="002A7EC8" w:rsidRDefault="002A7EC8" w:rsidP="002A7EC8">
                  <w:pPr>
                    <w:spacing w:after="0" w:line="240" w:lineRule="auto"/>
                    <w:rPr>
                      <w:ins w:id="209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9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68EC7EAA" w14:textId="77777777" w:rsidTr="002A7EC8">
              <w:trPr>
                <w:trHeight w:val="600"/>
                <w:ins w:id="2094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E04BE2E" w14:textId="77777777" w:rsidR="002A7EC8" w:rsidRPr="002A7EC8" w:rsidRDefault="002A7EC8" w:rsidP="002A7EC8">
                  <w:pPr>
                    <w:spacing w:after="0" w:line="240" w:lineRule="auto"/>
                    <w:rPr>
                      <w:ins w:id="209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9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Four of a kind is the next higher value hand (value = 80)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7009A10" w14:textId="77777777" w:rsidR="002A7EC8" w:rsidRPr="002A7EC8" w:rsidRDefault="002A7EC8" w:rsidP="002A7EC8">
                  <w:pPr>
                    <w:spacing w:after="0" w:line="240" w:lineRule="auto"/>
                    <w:rPr>
                      <w:ins w:id="209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09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23503A" w14:textId="77777777" w:rsidR="002A7EC8" w:rsidRPr="002A7EC8" w:rsidRDefault="002A7EC8" w:rsidP="002A7EC8">
                  <w:pPr>
                    <w:spacing w:after="0" w:line="240" w:lineRule="auto"/>
                    <w:rPr>
                      <w:ins w:id="209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0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EC97093" w14:textId="77777777" w:rsidR="002A7EC8" w:rsidRPr="002A7EC8" w:rsidRDefault="002A7EC8" w:rsidP="002A7EC8">
                  <w:pPr>
                    <w:spacing w:after="0" w:line="240" w:lineRule="auto"/>
                    <w:rPr>
                      <w:ins w:id="210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0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0F09763" w14:textId="77777777" w:rsidR="002A7EC8" w:rsidRPr="002A7EC8" w:rsidRDefault="002A7EC8" w:rsidP="002A7EC8">
                  <w:pPr>
                    <w:spacing w:after="0" w:line="240" w:lineRule="auto"/>
                    <w:rPr>
                      <w:ins w:id="210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0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7D985D56" w14:textId="77777777" w:rsidTr="002A7EC8">
              <w:trPr>
                <w:trHeight w:val="600"/>
                <w:ins w:id="2105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3C42775" w14:textId="77777777" w:rsidR="002A7EC8" w:rsidRPr="002A7EC8" w:rsidRDefault="002A7EC8" w:rsidP="002A7EC8">
                  <w:pPr>
                    <w:spacing w:after="0" w:line="240" w:lineRule="auto"/>
                    <w:rPr>
                      <w:ins w:id="210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0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Four of a kind is any single set of four cards with the same face value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2A9C55" w14:textId="77777777" w:rsidR="002A7EC8" w:rsidRPr="002A7EC8" w:rsidRDefault="002A7EC8" w:rsidP="002A7EC8">
                  <w:pPr>
                    <w:spacing w:after="0" w:line="240" w:lineRule="auto"/>
                    <w:rPr>
                      <w:ins w:id="210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0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8BC20C7" w14:textId="77777777" w:rsidR="002A7EC8" w:rsidRPr="002A7EC8" w:rsidRDefault="002A7EC8" w:rsidP="002A7EC8">
                  <w:pPr>
                    <w:spacing w:after="0" w:line="240" w:lineRule="auto"/>
                    <w:rPr>
                      <w:ins w:id="211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1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4423919" w14:textId="77777777" w:rsidR="002A7EC8" w:rsidRPr="002A7EC8" w:rsidRDefault="002A7EC8" w:rsidP="002A7EC8">
                  <w:pPr>
                    <w:spacing w:after="0" w:line="240" w:lineRule="auto"/>
                    <w:rPr>
                      <w:ins w:id="211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1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B9566E0" w14:textId="77777777" w:rsidR="002A7EC8" w:rsidRPr="002A7EC8" w:rsidRDefault="002A7EC8" w:rsidP="002A7EC8">
                  <w:pPr>
                    <w:spacing w:after="0" w:line="240" w:lineRule="auto"/>
                    <w:rPr>
                      <w:ins w:id="211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1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52E103E5" w14:textId="77777777" w:rsidTr="002A7EC8">
              <w:trPr>
                <w:trHeight w:val="600"/>
                <w:ins w:id="2116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941B4C3" w14:textId="77777777" w:rsidR="002A7EC8" w:rsidRPr="002A7EC8" w:rsidRDefault="002A7EC8" w:rsidP="002A7EC8">
                  <w:pPr>
                    <w:spacing w:after="0" w:line="240" w:lineRule="auto"/>
                    <w:rPr>
                      <w:ins w:id="211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1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straight flush is the next higher value hand (value = 90)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8C074E1" w14:textId="77777777" w:rsidR="002A7EC8" w:rsidRPr="002A7EC8" w:rsidRDefault="002A7EC8" w:rsidP="002A7EC8">
                  <w:pPr>
                    <w:spacing w:after="0" w:line="240" w:lineRule="auto"/>
                    <w:rPr>
                      <w:ins w:id="211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2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A50C5FD" w14:textId="77777777" w:rsidR="002A7EC8" w:rsidRPr="002A7EC8" w:rsidRDefault="002A7EC8" w:rsidP="002A7EC8">
                  <w:pPr>
                    <w:spacing w:after="0" w:line="240" w:lineRule="auto"/>
                    <w:rPr>
                      <w:ins w:id="212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2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27C8441E" w14:textId="77777777" w:rsidR="002A7EC8" w:rsidRPr="002A7EC8" w:rsidRDefault="002A7EC8" w:rsidP="002A7EC8">
                  <w:pPr>
                    <w:spacing w:after="0" w:line="240" w:lineRule="auto"/>
                    <w:rPr>
                      <w:ins w:id="212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2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8E9F822" w14:textId="77777777" w:rsidR="002A7EC8" w:rsidRPr="002A7EC8" w:rsidRDefault="002A7EC8" w:rsidP="002A7EC8">
                  <w:pPr>
                    <w:spacing w:after="0" w:line="240" w:lineRule="auto"/>
                    <w:rPr>
                      <w:ins w:id="212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2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10BACA0F" w14:textId="77777777" w:rsidTr="002A7EC8">
              <w:trPr>
                <w:trHeight w:val="600"/>
                <w:ins w:id="2127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D5F5657" w14:textId="77777777" w:rsidR="002A7EC8" w:rsidRPr="002A7EC8" w:rsidRDefault="002A7EC8" w:rsidP="002A7EC8">
                  <w:pPr>
                    <w:spacing w:after="0" w:line="240" w:lineRule="auto"/>
                    <w:rPr>
                      <w:ins w:id="212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2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straight flush is a set of all five cards with the same suit and sequential face values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D7FFB87" w14:textId="77777777" w:rsidR="002A7EC8" w:rsidRPr="002A7EC8" w:rsidRDefault="002A7EC8" w:rsidP="002A7EC8">
                  <w:pPr>
                    <w:spacing w:after="0" w:line="240" w:lineRule="auto"/>
                    <w:rPr>
                      <w:ins w:id="213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3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1E16586" w14:textId="77777777" w:rsidR="002A7EC8" w:rsidRPr="002A7EC8" w:rsidRDefault="002A7EC8" w:rsidP="002A7EC8">
                  <w:pPr>
                    <w:spacing w:after="0" w:line="240" w:lineRule="auto"/>
                    <w:rPr>
                      <w:ins w:id="213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3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F00ACB5" w14:textId="77777777" w:rsidR="002A7EC8" w:rsidRPr="002A7EC8" w:rsidRDefault="002A7EC8" w:rsidP="002A7EC8">
                  <w:pPr>
                    <w:spacing w:after="0" w:line="240" w:lineRule="auto"/>
                    <w:rPr>
                      <w:ins w:id="213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3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77EE6C39" w14:textId="77777777" w:rsidR="002A7EC8" w:rsidRPr="002A7EC8" w:rsidRDefault="002A7EC8" w:rsidP="002A7EC8">
                  <w:pPr>
                    <w:spacing w:after="0" w:line="240" w:lineRule="auto"/>
                    <w:rPr>
                      <w:ins w:id="213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3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C8E4E23" w14:textId="77777777" w:rsidTr="002A7EC8">
              <w:trPr>
                <w:trHeight w:val="600"/>
                <w:ins w:id="2138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8E664F5" w14:textId="77777777" w:rsidR="002A7EC8" w:rsidRPr="002A7EC8" w:rsidRDefault="002A7EC8" w:rsidP="002A7EC8">
                  <w:pPr>
                    <w:spacing w:after="0" w:line="240" w:lineRule="auto"/>
                    <w:rPr>
                      <w:ins w:id="213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4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 royal flush is the highest value hand (value = 100)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9BBFE17" w14:textId="77777777" w:rsidR="002A7EC8" w:rsidRPr="002A7EC8" w:rsidRDefault="002A7EC8" w:rsidP="002A7EC8">
                  <w:pPr>
                    <w:spacing w:after="0" w:line="240" w:lineRule="auto"/>
                    <w:rPr>
                      <w:ins w:id="214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4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C0FB88E" w14:textId="77777777" w:rsidR="002A7EC8" w:rsidRPr="002A7EC8" w:rsidRDefault="002A7EC8" w:rsidP="002A7EC8">
                  <w:pPr>
                    <w:spacing w:after="0" w:line="240" w:lineRule="auto"/>
                    <w:rPr>
                      <w:ins w:id="214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4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228179F" w14:textId="77777777" w:rsidR="002A7EC8" w:rsidRPr="002A7EC8" w:rsidRDefault="002A7EC8" w:rsidP="002A7EC8">
                  <w:pPr>
                    <w:spacing w:after="0" w:line="240" w:lineRule="auto"/>
                    <w:rPr>
                      <w:ins w:id="214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4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71F084D" w14:textId="77777777" w:rsidR="002A7EC8" w:rsidRPr="002A7EC8" w:rsidRDefault="002A7EC8" w:rsidP="002A7EC8">
                  <w:pPr>
                    <w:spacing w:after="0" w:line="240" w:lineRule="auto"/>
                    <w:rPr>
                      <w:ins w:id="214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4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0DE4B45A" w14:textId="77777777" w:rsidTr="002A7EC8">
              <w:trPr>
                <w:trHeight w:val="600"/>
                <w:ins w:id="2149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4A58583A" w14:textId="77777777" w:rsidR="002A7EC8" w:rsidRPr="002A7EC8" w:rsidRDefault="002A7EC8" w:rsidP="002A7EC8">
                  <w:pPr>
                    <w:spacing w:after="0" w:line="240" w:lineRule="auto"/>
                    <w:rPr>
                      <w:ins w:id="2150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51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 xml:space="preserve">A royal flush is a straight flush containing </w:t>
                    </w:r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10, J, Q, K and A from the same suit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3A3D75CC" w14:textId="77777777" w:rsidR="002A7EC8" w:rsidRPr="002A7EC8" w:rsidRDefault="002A7EC8" w:rsidP="002A7EC8">
                  <w:pPr>
                    <w:spacing w:after="0" w:line="240" w:lineRule="auto"/>
                    <w:rPr>
                      <w:ins w:id="2152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53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lastRenderedPageBreak/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DCECF2" w14:textId="77777777" w:rsidR="002A7EC8" w:rsidRPr="002A7EC8" w:rsidRDefault="002A7EC8" w:rsidP="002A7EC8">
                  <w:pPr>
                    <w:spacing w:after="0" w:line="240" w:lineRule="auto"/>
                    <w:rPr>
                      <w:ins w:id="2154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55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Video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7AF7F3" w14:textId="77777777" w:rsidR="002A7EC8" w:rsidRPr="002A7EC8" w:rsidRDefault="002A7EC8" w:rsidP="002A7EC8">
                  <w:pPr>
                    <w:spacing w:after="0" w:line="240" w:lineRule="auto"/>
                    <w:rPr>
                      <w:ins w:id="2156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57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886FEAB" w14:textId="77777777" w:rsidR="002A7EC8" w:rsidRPr="002A7EC8" w:rsidRDefault="002A7EC8" w:rsidP="002A7EC8">
                  <w:pPr>
                    <w:spacing w:after="0" w:line="240" w:lineRule="auto"/>
                    <w:rPr>
                      <w:ins w:id="2158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59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  <w:tr w:rsidR="002A7EC8" w:rsidRPr="002A7EC8" w14:paraId="205F4F55" w14:textId="77777777" w:rsidTr="002A7EC8">
              <w:trPr>
                <w:trHeight w:val="300"/>
                <w:ins w:id="2160" w:author="Randall Ferree" w:date="2020-03-20T20:20:00Z"/>
              </w:trPr>
              <w:tc>
                <w:tcPr>
                  <w:tcW w:w="25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9E78616" w14:textId="77777777" w:rsidR="002A7EC8" w:rsidRPr="002A7EC8" w:rsidRDefault="002A7EC8" w:rsidP="002A7EC8">
                  <w:pPr>
                    <w:spacing w:after="0" w:line="240" w:lineRule="auto"/>
                    <w:rPr>
                      <w:ins w:id="2161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62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***NEED TO DEFINE HOW TO HANDLE TIE***</w:t>
                    </w:r>
                  </w:ins>
                </w:p>
              </w:tc>
              <w:tc>
                <w:tcPr>
                  <w:tcW w:w="164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620FC5F8" w14:textId="77777777" w:rsidR="002A7EC8" w:rsidRPr="002A7EC8" w:rsidRDefault="002A7EC8" w:rsidP="002A7EC8">
                  <w:pPr>
                    <w:spacing w:after="0" w:line="240" w:lineRule="auto"/>
                    <w:rPr>
                      <w:ins w:id="2163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64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  <w:tc>
                <w:tcPr>
                  <w:tcW w:w="1053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122A9BFB" w14:textId="77777777" w:rsidR="002A7EC8" w:rsidRPr="002A7EC8" w:rsidRDefault="002A7EC8" w:rsidP="002A7EC8">
                  <w:pPr>
                    <w:spacing w:after="0" w:line="240" w:lineRule="auto"/>
                    <w:rPr>
                      <w:ins w:id="2165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66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Analysis</w:t>
                    </w:r>
                  </w:ins>
                </w:p>
              </w:tc>
              <w:tc>
                <w:tcPr>
                  <w:tcW w:w="3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07AE9A58" w14:textId="77777777" w:rsidR="002A7EC8" w:rsidRPr="002A7EC8" w:rsidRDefault="002A7EC8" w:rsidP="002A7EC8">
                  <w:pPr>
                    <w:spacing w:after="0" w:line="240" w:lineRule="auto"/>
                    <w:rPr>
                      <w:ins w:id="2167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proofErr w:type="gramStart"/>
                  <w:ins w:id="2168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Dealer::</w:t>
                    </w:r>
                    <w:proofErr w:type="spellStart"/>
                    <w:proofErr w:type="gram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determine_winner</w:t>
                    </w:r>
                    <w:proofErr w:type="spellEnd"/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()</w:t>
                    </w:r>
                  </w:ins>
                </w:p>
              </w:tc>
              <w:tc>
                <w:tcPr>
                  <w:tcW w:w="11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hideMark/>
                </w:tcPr>
                <w:p w14:paraId="5063D13F" w14:textId="77777777" w:rsidR="002A7EC8" w:rsidRPr="002A7EC8" w:rsidRDefault="002A7EC8" w:rsidP="002A7EC8">
                  <w:pPr>
                    <w:spacing w:after="0" w:line="240" w:lineRule="auto"/>
                    <w:rPr>
                      <w:ins w:id="2169" w:author="Randall Ferree" w:date="2020-03-20T20:20:00Z"/>
                      <w:rFonts w:ascii="Calibri" w:eastAsia="Times New Roman" w:hAnsi="Calibri" w:cs="Calibri"/>
                      <w:color w:val="000000"/>
                      <w:sz w:val="22"/>
                      <w:szCs w:val="22"/>
                      <w:lang w:eastAsia="en-US"/>
                    </w:rPr>
                  </w:pPr>
                  <w:ins w:id="2170" w:author="Randall Ferree" w:date="2020-03-20T20:20:00Z">
                    <w:r w:rsidRPr="002A7EC8">
                      <w:rPr>
                        <w:rFonts w:ascii="Calibri" w:eastAsia="Times New Roman" w:hAnsi="Calibri" w:cs="Calibri"/>
                        <w:color w:val="000000"/>
                        <w:sz w:val="22"/>
                        <w:szCs w:val="22"/>
                        <w:lang w:eastAsia="en-US"/>
                      </w:rPr>
                      <w:t> </w:t>
                    </w:r>
                  </w:ins>
                </w:p>
              </w:tc>
            </w:tr>
          </w:tbl>
          <w:p w14:paraId="7679A02F" w14:textId="7E863947" w:rsidR="002A7EC8" w:rsidRDefault="002A7EC8" w:rsidP="002A7EC8">
            <w:pPr>
              <w:pStyle w:val="TipText"/>
              <w:rPr>
                <w:ins w:id="2171" w:author="Robbie Frazier" w:date="2020-03-19T18:47:00Z"/>
              </w:rPr>
            </w:pPr>
          </w:p>
        </w:tc>
      </w:tr>
    </w:tbl>
    <w:p w14:paraId="010AE538" w14:textId="5C73F724" w:rsidR="00A95FC5" w:rsidRDefault="00A95FC5" w:rsidP="00A95FC5"/>
    <w:p w14:paraId="1A084CF1" w14:textId="14ACD5C1" w:rsidR="00A95FC5" w:rsidRDefault="00A95FC5" w:rsidP="00A95FC5">
      <w:pPr>
        <w:pStyle w:val="Heading2"/>
      </w:pPr>
      <w:r>
        <w:t>User Interface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E54D973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B7C8AD9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E6A1580" wp14:editId="76C7BADF">
                      <wp:extent cx="141605" cy="141605"/>
                      <wp:effectExtent l="0" t="0" r="0" b="0"/>
                      <wp:docPr id="10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1" name="Rectangle 11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85E23A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h1M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A4ch1MqwgAAJUoAAAOAAAAAAAAAAAAAAAAAC4C&#10;AABkcnMvZTJvRG9jLnhtbFBLAQItABQABgAIAAAAIQAF4gw92QAAAAMBAAAPAAAAAAAAAAAAAAAA&#10;AAULAABkcnMvZG93bnJldi54bWxQSwUGAAAAAAQABADzAAAACwwAAAAA&#10;">
                      <v:rect id="Rectangle 11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C22186D" w14:textId="77777777" w:rsidR="00E2074D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4ED380E" wp14:editId="242F407B">
                  <wp:simplePos x="1143000" y="2809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340096" cy="5605272"/>
                  <wp:effectExtent l="0" t="0" r="0" b="0"/>
                  <wp:wrapTopAndBottom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0096" cy="5605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7C65549A" w14:textId="4BDBE946" w:rsidR="00720889" w:rsidRDefault="00720889" w:rsidP="00720889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Cross Reference</w:t>
            </w:r>
          </w:p>
          <w:p w14:paraId="566B9047" w14:textId="2651872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10.00, 10.07, 10.12, 10.13, 10.14</w:t>
            </w:r>
          </w:p>
          <w:p w14:paraId="778AE934" w14:textId="3823E3AC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Button – (Check) 10.00, 10.02, 10.03, 10.04, (Discard) 11.00, 11.01</w:t>
            </w:r>
          </w:p>
          <w:p w14:paraId="272161EF" w14:textId="065A0C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– (Call) 10.00, 10.10, 10.11 (Bet/Raise) 10.00, 10.05, 10.06, 10.07, 10.08, 10.09</w:t>
            </w:r>
          </w:p>
          <w:p w14:paraId="46B6D2FC" w14:textId="229396C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Slider   –   10.00, 10.05, 10.06, 10.06, 10.07, 10.08, 10.09, 10.10, 10.11</w:t>
            </w:r>
          </w:p>
          <w:p w14:paraId="6EC8DA1F" w14:textId="5B9A24E8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 cards   – 3.02, 11.00, 11.01</w:t>
            </w:r>
          </w:p>
          <w:p w14:paraId="2A64C987" w14:textId="776A9926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 clients – 3.02, 13.00</w:t>
            </w:r>
          </w:p>
          <w:p w14:paraId="756993B7" w14:textId="7CEC2D8A" w:rsidR="00720889" w:rsidRDefault="00720889" w:rsidP="00720889">
            <w:pPr>
              <w:pStyle w:val="TipText"/>
              <w:numPr>
                <w:ilvl w:val="0"/>
                <w:numId w:val="1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– 9.01, 10.00, 11.00, 12.00, 12.01, 13.00</w:t>
            </w:r>
          </w:p>
        </w:tc>
      </w:tr>
    </w:tbl>
    <w:p w14:paraId="7391C195" w14:textId="46ED57BD" w:rsidR="00A95FC5" w:rsidRDefault="00A95FC5" w:rsidP="00A95FC5">
      <w:pPr>
        <w:pStyle w:val="Heading2"/>
      </w:pPr>
      <w:r>
        <w:lastRenderedPageBreak/>
        <w:t>System Model</w:t>
      </w:r>
      <w:r w:rsidR="008153C4">
        <w:t>s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533"/>
        <w:gridCol w:w="9547"/>
      </w:tblGrid>
      <w:tr w:rsidR="00A95FC5" w14:paraId="24EC1391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BC639F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FB778D2" wp14:editId="0CA2CD49">
                      <wp:extent cx="141605" cy="141605"/>
                      <wp:effectExtent l="0" t="0" r="0" b="0"/>
                      <wp:docPr id="13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14" name="Rectangle 14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65DC10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Dxxrg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">
                      <v:rect id="Rectangle 14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40C2668A" w14:textId="28045957" w:rsidR="00B7187E" w:rsidRDefault="00E2074D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571E3146" wp14:editId="67FE188C">
                  <wp:simplePos x="1990725" y="267652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1764792" cy="493776"/>
                  <wp:effectExtent l="0" t="0" r="6985" b="1905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4792" cy="49377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7187E">
              <w:t>context diagram</w:t>
            </w:r>
          </w:p>
          <w:p w14:paraId="49E43346" w14:textId="0E1FC7D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4423561" w14:textId="77777777" w:rsidR="00291774" w:rsidRDefault="00291774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40F4D5" w14:textId="2D61802F" w:rsidR="002453CA" w:rsidRDefault="00DD4D7B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A6B1D2E" wp14:editId="22330E18">
                  <wp:extent cx="5695950" cy="38957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95950" cy="3895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1EC4A9" w14:textId="41814BAD" w:rsidR="00A95FC5" w:rsidRDefault="00A95FC5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diagram</w:t>
            </w:r>
          </w:p>
          <w:p w14:paraId="145B4BB6" w14:textId="77777777" w:rsidR="00B7187E" w:rsidRDefault="00B7187E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8E78528" w14:textId="2B4CBB7A" w:rsidR="00B7187E" w:rsidRDefault="00B7187E" w:rsidP="00B7187E">
            <w:pPr>
              <w:pStyle w:val="Tip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31392E18" wp14:editId="350C134A">
                  <wp:simplePos x="1047750" y="3190875"/>
                  <wp:positionH relativeFrom="column">
                    <wp:align>center</wp:align>
                  </wp:positionH>
                  <wp:positionV relativeFrom="paragraph">
                    <wp:posOffset>-8890</wp:posOffset>
                  </wp:positionV>
                  <wp:extent cx="5760720" cy="2724912"/>
                  <wp:effectExtent l="0" t="0" r="0" b="0"/>
                  <wp:wrapTopAndBottom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27249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>
              <w:t>activity diagram</w:t>
            </w:r>
          </w:p>
        </w:tc>
      </w:tr>
    </w:tbl>
    <w:p w14:paraId="3BDDE514" w14:textId="77777777" w:rsidR="00A95FC5" w:rsidRPr="00A95FC5" w:rsidRDefault="00A95FC5" w:rsidP="00A95FC5"/>
    <w:p w14:paraId="3A8C16C2" w14:textId="68698608" w:rsidR="00A95FC5" w:rsidRDefault="00A95FC5" w:rsidP="00A95FC5">
      <w:pPr>
        <w:pStyle w:val="Heading1"/>
      </w:pPr>
      <w:r>
        <w:t>Software Design</w:t>
      </w:r>
    </w:p>
    <w:p w14:paraId="2B51F6E8" w14:textId="3924CB91" w:rsidR="00A95FC5" w:rsidRDefault="00A95FC5" w:rsidP="00A95FC5">
      <w:pPr>
        <w:pStyle w:val="Heading2"/>
      </w:pPr>
      <w:r>
        <w:t>Class Diagram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212"/>
        <w:gridCol w:w="9868"/>
      </w:tblGrid>
      <w:tr w:rsidR="00A95FC5" w14:paraId="44ADB940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279E160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1550F865" wp14:editId="5E55EBFE">
                      <wp:extent cx="141605" cy="141605"/>
                      <wp:effectExtent l="0" t="0" r="0" b="0"/>
                      <wp:docPr id="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" name="Rectangle 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D00FE6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wYqg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">
                      <v:rect id="Rectangle 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18C7D11B" w14:textId="04E9124C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172" w:author="Robbie Frazier" w:date="2020-03-15T14:57:00Z">
              <w:r w:rsidDel="00B20FA1">
                <w:delText>Insert system class diagram here</w:delText>
              </w:r>
            </w:del>
            <w:ins w:id="2173" w:author="Robbie Frazier" w:date="2020-03-19T21:50:00Z">
              <w:r w:rsidR="00600CD9">
                <w:rPr>
                  <w:noProof/>
                </w:rPr>
                <w:drawing>
                  <wp:inline distT="0" distB="0" distL="0" distR="0" wp14:anchorId="7C6F95C5" wp14:editId="2E43F801">
                    <wp:extent cx="6238875" cy="3532268"/>
                    <wp:effectExtent l="0" t="0" r="0" b="0"/>
                    <wp:docPr id="18" name="Picture 18" descr="A screenshot of a cell phone&#10;&#10;Description automatically generated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8" name="class_diagram_rev4.png"/>
                            <pic:cNvPicPr/>
                          </pic:nvPicPr>
                          <pic:blipFill>
                            <a:blip r:embed="rId11">
                              <a:clrChange>
                                <a:clrFrom>
                                  <a:srgbClr val="FFFFFF"/>
                                </a:clrFrom>
                                <a:clrTo>
                                  <a:srgbClr val="FFFFFF">
                                    <a:alpha val="0"/>
                                  </a:srgbClr>
                                </a:clrTo>
                              </a:clrChang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244535" cy="35354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</w:tbl>
    <w:p w14:paraId="57A89ED2" w14:textId="77777777" w:rsidR="00A95FC5" w:rsidRDefault="00A95FC5" w:rsidP="00A95FC5"/>
    <w:p w14:paraId="7AE1BE92" w14:textId="4CA013AE" w:rsidR="00A95FC5" w:rsidRDefault="00A95FC5" w:rsidP="00A95FC5">
      <w:pPr>
        <w:pStyle w:val="Heading2"/>
      </w:pPr>
      <w:r>
        <w:lastRenderedPageBreak/>
        <w:t>Difficult Mechanization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D542196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4158D08A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214B5D0C" wp14:editId="633D4CCE">
                      <wp:extent cx="141605" cy="141605"/>
                      <wp:effectExtent l="0" t="0" r="0" b="0"/>
                      <wp:docPr id="4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5" name="Rectangle 5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5C675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la7qAgAAJE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ySla7qAgAAJEoAAAOAAAAAAAAAAAAAAAAAC4CAABk&#10;cnMvZTJvRG9jLnhtbFBLAQItABQABgAIAAAAIQAF4gw92QAAAAMBAAAPAAAAAAAAAAAAAAAAAAIL&#10;AABkcnMvZG93bnJldi54bWxQSwUGAAAAAAQABADzAAAACAwAAAAA&#10;">
                      <v:rect id="Rectangle 5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A594260" w14:textId="1F2FEFE4" w:rsidR="00773BB3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del w:id="2174" w:author="Robbie Frazier" w:date="2020-03-15T14:49:00Z">
              <w:r w:rsidDel="00773BB3">
                <w:delText>Discuss complex problems encountered during the design activity. Best hand, player sequence, order of play, etc.</w:delText>
              </w:r>
            </w:del>
            <w:ins w:id="2175" w:author="Robbie Frazier" w:date="2020-03-15T14:46:00Z">
              <w:r w:rsidR="00773BB3">
                <w:t xml:space="preserve">The team </w:t>
              </w:r>
            </w:ins>
            <w:ins w:id="2176" w:author="Robbie Frazier" w:date="2020-03-15T14:47:00Z">
              <w:r w:rsidR="00773BB3">
                <w:t xml:space="preserve">held a lengthy discussion regarding how to structure cards. Ideally, cards could be treated as objects </w:t>
              </w:r>
            </w:ins>
            <w:ins w:id="2177" w:author="Robbie Frazier" w:date="2020-03-15T14:48:00Z">
              <w:r w:rsidR="00773BB3">
                <w:t>and passed as pointers from the deck to the player to the discard pile. However, the requirement to pass cards via json strings present</w:t>
              </w:r>
            </w:ins>
            <w:ins w:id="2178" w:author="Robbie Frazier" w:date="2020-03-15T14:49:00Z">
              <w:r w:rsidR="00773BB3">
                <w:t>s</w:t>
              </w:r>
            </w:ins>
            <w:ins w:id="2179" w:author="Robbie Frazier" w:date="2020-03-15T14:48:00Z">
              <w:r w:rsidR="00773BB3">
                <w:t xml:space="preserve"> a challenge.</w:t>
              </w:r>
            </w:ins>
          </w:p>
        </w:tc>
      </w:tr>
    </w:tbl>
    <w:p w14:paraId="5F99409F" w14:textId="77777777" w:rsidR="00A95FC5" w:rsidRDefault="00A95FC5" w:rsidP="00A95FC5"/>
    <w:p w14:paraId="641B7DA1" w14:textId="30EE0B2C" w:rsidR="00A95FC5" w:rsidRDefault="00A95FC5" w:rsidP="00A95FC5">
      <w:pPr>
        <w:pStyle w:val="Heading1"/>
      </w:pPr>
      <w:r>
        <w:t>Test Procedures</w:t>
      </w:r>
    </w:p>
    <w:p w14:paraId="0DAF637B" w14:textId="26CD42C7" w:rsidR="00A95FC5" w:rsidRDefault="00A95FC5" w:rsidP="00A95FC5">
      <w:pPr>
        <w:pStyle w:val="Heading2"/>
      </w:pPr>
      <w:r>
        <w:t>Test Case 1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75086CA5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C881EE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B02503" wp14:editId="1188B949">
                      <wp:extent cx="141605" cy="141605"/>
                      <wp:effectExtent l="0" t="0" r="0" b="0"/>
                      <wp:docPr id="22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3" name="Rectangle 23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CE5F223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7+NsA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vu86dXZGjNSwTuQ6+6LPodVD&#10;2Tpl3tQk1qU9bvGbz137a/ulM18c9Sfi/3LozvQKZs6LkvnrJHPxMjg5vvRCL17DfI5L5r0KQ35C&#10;rL75VX76OPu71TjoinybXLm0SKj+qln/xzT79ZS1hQpFT/xHzYJRs1+QaVl9rArHx3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">
                      <v:rect id="Rectangle 23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JSQ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0in8Psl/gC5fgMAAP//AwBQSwECLQAUAAYACAAAACEA2+H2y+4AAACFAQAAEwAAAAAAAAAAAAAA&#10;AAAAAAAAW0NvbnRlbnRfVHlwZXNdLnhtbFBLAQItABQABgAIAAAAIQBa9CxbvwAAABUBAAALAAAA&#10;AAAAAAAAAAAAAB8BAABfcmVscy8ucmVsc1BLAQItABQABgAIAAAAIQDmZJSQ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2D17619C" w14:textId="50AF6665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first test case here</w:t>
            </w:r>
          </w:p>
        </w:tc>
      </w:tr>
    </w:tbl>
    <w:p w14:paraId="5F3CE103" w14:textId="77777777" w:rsidR="00A95FC5" w:rsidRDefault="00A95FC5" w:rsidP="00A95FC5"/>
    <w:p w14:paraId="3D911FA9" w14:textId="48B861CD" w:rsidR="00A95FC5" w:rsidRDefault="00A95FC5" w:rsidP="00A95FC5">
      <w:pPr>
        <w:pStyle w:val="Heading2"/>
      </w:pPr>
      <w:r>
        <w:t>Test Case 2…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6D61380C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03785BA2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4538ED27" wp14:editId="33EEBD85">
                      <wp:extent cx="141605" cy="141605"/>
                      <wp:effectExtent l="0" t="0" r="0" b="0"/>
                      <wp:docPr id="2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6" name="Rectangle 26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DDE4C19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K96q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">
                      <v:rect id="Rectangle 26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3B600309" w14:textId="554DCABB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Describe second test case here…</w:t>
            </w:r>
          </w:p>
        </w:tc>
      </w:tr>
    </w:tbl>
    <w:p w14:paraId="33E852DE" w14:textId="77777777" w:rsidR="00A95FC5" w:rsidRDefault="00A95FC5" w:rsidP="00A95FC5"/>
    <w:p w14:paraId="03817651" w14:textId="019FC6B4" w:rsidR="00A95FC5" w:rsidRDefault="00A95FC5" w:rsidP="00A95FC5">
      <w:pPr>
        <w:pStyle w:val="Heading2"/>
      </w:pPr>
      <w:r>
        <w:t>Defect List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0CFA7ADB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18A4B26E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0047E56D" wp14:editId="6139389C">
                      <wp:extent cx="141605" cy="141605"/>
                      <wp:effectExtent l="0" t="0" r="0" b="0"/>
                      <wp:docPr id="28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29" name="Rectangle 29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Freeform 37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AE45D76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IB3rQ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N94gHetCAAAlSgAAA4AAAAAAAAAAAAAAAAA&#10;LgIAAGRycy9lMm9Eb2MueG1sUEsBAi0AFAAGAAgAAAAhAAXiDD3ZAAAAAwEAAA8AAAAAAAAAAAAA&#10;AAAABwsAAGRycy9kb3ducmV2LnhtbFBLBQYAAAAABAAEAPMAAAANDAAAAAA=&#10;">
                      <v:rect id="Rectangle 29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" fillcolor="#2e74b5 [2404]" stroked="f" strokeweight="0"/>
                      <v:shape id="Freeform 37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015DF7DD" w14:textId="6C0083FF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 all defects found while executing tests. Describe the defect, test case where identified, how corrected</w:t>
            </w:r>
          </w:p>
        </w:tc>
      </w:tr>
    </w:tbl>
    <w:p w14:paraId="72BFDA2C" w14:textId="77777777" w:rsidR="00A95FC5" w:rsidRDefault="00A95FC5" w:rsidP="00A95FC5"/>
    <w:p w14:paraId="1CA3C35A" w14:textId="19693388" w:rsidR="00A95FC5" w:rsidRDefault="00A95FC5" w:rsidP="00A95FC5">
      <w:pPr>
        <w:pStyle w:val="Heading1"/>
      </w:pPr>
      <w:r>
        <w:t>Project Evaluation</w:t>
      </w:r>
    </w:p>
    <w:p w14:paraId="518A187B" w14:textId="2818B38C" w:rsidR="00A95FC5" w:rsidRDefault="00A95FC5" w:rsidP="00A95FC5">
      <w:pPr>
        <w:pStyle w:val="Heading2"/>
      </w:pPr>
      <w:r>
        <w:t>Summary</w:t>
      </w:r>
    </w:p>
    <w:tbl>
      <w:tblPr>
        <w:tblStyle w:val="TipTable"/>
        <w:tblW w:w="5000" w:type="pct"/>
        <w:tblLook w:val="04A0" w:firstRow="1" w:lastRow="0" w:firstColumn="1" w:lastColumn="0" w:noHBand="0" w:noVBand="1"/>
        <w:tblDescription w:val="Layout table"/>
      </w:tblPr>
      <w:tblGrid>
        <w:gridCol w:w="621"/>
        <w:gridCol w:w="9459"/>
      </w:tblGrid>
      <w:tr w:rsidR="00A95FC5" w14:paraId="369A1E4D" w14:textId="77777777" w:rsidTr="00146D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" w:type="pct"/>
          </w:tcPr>
          <w:p w14:paraId="39D9F6C8" w14:textId="77777777" w:rsidR="00A95FC5" w:rsidRDefault="00A95FC5" w:rsidP="00146D0D">
            <w:r>
              <w:rPr>
                <w:noProof/>
                <w:lang w:eastAsia="en-US"/>
              </w:rPr>
              <mc:AlternateContent>
                <mc:Choice Requires="wpg">
                  <w:drawing>
                    <wp:inline distT="0" distB="0" distL="0" distR="0" wp14:anchorId="6731AE06" wp14:editId="77EDFC89">
                      <wp:extent cx="141605" cy="141605"/>
                      <wp:effectExtent l="0" t="0" r="0" b="0"/>
                      <wp:docPr id="31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0" y="0"/>
                                <a:chExt cx="141605" cy="141605"/>
                              </a:xfrm>
                            </wpg:grpSpPr>
                            <wps:wsp>
                              <wps:cNvPr id="32" name="Rectangle 32" descr="Blue rectangle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41605" cy="14160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>
                                    <a:lumMod val="7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Freeform 21" descr="Information ico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8420" y="22225"/>
                                  <a:ext cx="24765" cy="97155"/>
                                </a:xfrm>
                                <a:custGeom>
                                  <a:avLst/>
                                  <a:gdLst>
                                    <a:gd name="T0" fmla="*/ 30 w 541"/>
                                    <a:gd name="T1" fmla="*/ 791 h 2151"/>
                                    <a:gd name="T2" fmla="*/ 511 w 541"/>
                                    <a:gd name="T3" fmla="*/ 791 h 2151"/>
                                    <a:gd name="T4" fmla="*/ 511 w 541"/>
                                    <a:gd name="T5" fmla="*/ 2151 h 2151"/>
                                    <a:gd name="T6" fmla="*/ 30 w 541"/>
                                    <a:gd name="T7" fmla="*/ 2151 h 2151"/>
                                    <a:gd name="T8" fmla="*/ 30 w 541"/>
                                    <a:gd name="T9" fmla="*/ 791 h 2151"/>
                                    <a:gd name="T10" fmla="*/ 271 w 541"/>
                                    <a:gd name="T11" fmla="*/ 0 h 2151"/>
                                    <a:gd name="T12" fmla="*/ 311 w 541"/>
                                    <a:gd name="T13" fmla="*/ 3 h 2151"/>
                                    <a:gd name="T14" fmla="*/ 349 w 541"/>
                                    <a:gd name="T15" fmla="*/ 11 h 2151"/>
                                    <a:gd name="T16" fmla="*/ 384 w 541"/>
                                    <a:gd name="T17" fmla="*/ 26 h 2151"/>
                                    <a:gd name="T18" fmla="*/ 418 w 541"/>
                                    <a:gd name="T19" fmla="*/ 44 h 2151"/>
                                    <a:gd name="T20" fmla="*/ 447 w 541"/>
                                    <a:gd name="T21" fmla="*/ 66 h 2151"/>
                                    <a:gd name="T22" fmla="*/ 475 w 541"/>
                                    <a:gd name="T23" fmla="*/ 93 h 2151"/>
                                    <a:gd name="T24" fmla="*/ 497 w 541"/>
                                    <a:gd name="T25" fmla="*/ 123 h 2151"/>
                                    <a:gd name="T26" fmla="*/ 516 w 541"/>
                                    <a:gd name="T27" fmla="*/ 157 h 2151"/>
                                    <a:gd name="T28" fmla="*/ 530 w 541"/>
                                    <a:gd name="T29" fmla="*/ 193 h 2151"/>
                                    <a:gd name="T30" fmla="*/ 538 w 541"/>
                                    <a:gd name="T31" fmla="*/ 230 h 2151"/>
                                    <a:gd name="T32" fmla="*/ 541 w 541"/>
                                    <a:gd name="T33" fmla="*/ 270 h 2151"/>
                                    <a:gd name="T34" fmla="*/ 538 w 541"/>
                                    <a:gd name="T35" fmla="*/ 310 h 2151"/>
                                    <a:gd name="T36" fmla="*/ 530 w 541"/>
                                    <a:gd name="T37" fmla="*/ 347 h 2151"/>
                                    <a:gd name="T38" fmla="*/ 516 w 541"/>
                                    <a:gd name="T39" fmla="*/ 384 h 2151"/>
                                    <a:gd name="T40" fmla="*/ 497 w 541"/>
                                    <a:gd name="T41" fmla="*/ 417 h 2151"/>
                                    <a:gd name="T42" fmla="*/ 475 w 541"/>
                                    <a:gd name="T43" fmla="*/ 447 h 2151"/>
                                    <a:gd name="T44" fmla="*/ 447 w 541"/>
                                    <a:gd name="T45" fmla="*/ 474 h 2151"/>
                                    <a:gd name="T46" fmla="*/ 418 w 541"/>
                                    <a:gd name="T47" fmla="*/ 496 h 2151"/>
                                    <a:gd name="T48" fmla="*/ 384 w 541"/>
                                    <a:gd name="T49" fmla="*/ 515 h 2151"/>
                                    <a:gd name="T50" fmla="*/ 349 w 541"/>
                                    <a:gd name="T51" fmla="*/ 529 h 2151"/>
                                    <a:gd name="T52" fmla="*/ 311 w 541"/>
                                    <a:gd name="T53" fmla="*/ 538 h 2151"/>
                                    <a:gd name="T54" fmla="*/ 271 w 541"/>
                                    <a:gd name="T55" fmla="*/ 540 h 2151"/>
                                    <a:gd name="T56" fmla="*/ 231 w 541"/>
                                    <a:gd name="T57" fmla="*/ 538 h 2151"/>
                                    <a:gd name="T58" fmla="*/ 193 w 541"/>
                                    <a:gd name="T59" fmla="*/ 529 h 2151"/>
                                    <a:gd name="T60" fmla="*/ 157 w 541"/>
                                    <a:gd name="T61" fmla="*/ 515 h 2151"/>
                                    <a:gd name="T62" fmla="*/ 125 w 541"/>
                                    <a:gd name="T63" fmla="*/ 496 h 2151"/>
                                    <a:gd name="T64" fmla="*/ 94 w 541"/>
                                    <a:gd name="T65" fmla="*/ 474 h 2151"/>
                                    <a:gd name="T66" fmla="*/ 68 w 541"/>
                                    <a:gd name="T67" fmla="*/ 447 h 2151"/>
                                    <a:gd name="T68" fmla="*/ 44 w 541"/>
                                    <a:gd name="T69" fmla="*/ 417 h 2151"/>
                                    <a:gd name="T70" fmla="*/ 26 w 541"/>
                                    <a:gd name="T71" fmla="*/ 384 h 2151"/>
                                    <a:gd name="T72" fmla="*/ 13 w 541"/>
                                    <a:gd name="T73" fmla="*/ 347 h 2151"/>
                                    <a:gd name="T74" fmla="*/ 3 w 541"/>
                                    <a:gd name="T75" fmla="*/ 310 h 2151"/>
                                    <a:gd name="T76" fmla="*/ 0 w 541"/>
                                    <a:gd name="T77" fmla="*/ 270 h 2151"/>
                                    <a:gd name="T78" fmla="*/ 3 w 541"/>
                                    <a:gd name="T79" fmla="*/ 230 h 2151"/>
                                    <a:gd name="T80" fmla="*/ 13 w 541"/>
                                    <a:gd name="T81" fmla="*/ 193 h 2151"/>
                                    <a:gd name="T82" fmla="*/ 26 w 541"/>
                                    <a:gd name="T83" fmla="*/ 157 h 2151"/>
                                    <a:gd name="T84" fmla="*/ 44 w 541"/>
                                    <a:gd name="T85" fmla="*/ 123 h 2151"/>
                                    <a:gd name="T86" fmla="*/ 68 w 541"/>
                                    <a:gd name="T87" fmla="*/ 93 h 2151"/>
                                    <a:gd name="T88" fmla="*/ 94 w 541"/>
                                    <a:gd name="T89" fmla="*/ 66 h 2151"/>
                                    <a:gd name="T90" fmla="*/ 125 w 541"/>
                                    <a:gd name="T91" fmla="*/ 44 h 2151"/>
                                    <a:gd name="T92" fmla="*/ 157 w 541"/>
                                    <a:gd name="T93" fmla="*/ 26 h 2151"/>
                                    <a:gd name="T94" fmla="*/ 193 w 541"/>
                                    <a:gd name="T95" fmla="*/ 11 h 2151"/>
                                    <a:gd name="T96" fmla="*/ 231 w 541"/>
                                    <a:gd name="T97" fmla="*/ 3 h 2151"/>
                                    <a:gd name="T98" fmla="*/ 271 w 541"/>
                                    <a:gd name="T99" fmla="*/ 0 h 215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541" h="2151">
                                      <a:moveTo>
                                        <a:pt x="30" y="791"/>
                                      </a:moveTo>
                                      <a:lnTo>
                                        <a:pt x="511" y="791"/>
                                      </a:lnTo>
                                      <a:lnTo>
                                        <a:pt x="511" y="2151"/>
                                      </a:lnTo>
                                      <a:lnTo>
                                        <a:pt x="30" y="2151"/>
                                      </a:lnTo>
                                      <a:lnTo>
                                        <a:pt x="30" y="791"/>
                                      </a:lnTo>
                                      <a:close/>
                                      <a:moveTo>
                                        <a:pt x="271" y="0"/>
                                      </a:moveTo>
                                      <a:lnTo>
                                        <a:pt x="311" y="3"/>
                                      </a:lnTo>
                                      <a:lnTo>
                                        <a:pt x="349" y="11"/>
                                      </a:lnTo>
                                      <a:lnTo>
                                        <a:pt x="384" y="26"/>
                                      </a:lnTo>
                                      <a:lnTo>
                                        <a:pt x="418" y="44"/>
                                      </a:lnTo>
                                      <a:lnTo>
                                        <a:pt x="447" y="66"/>
                                      </a:lnTo>
                                      <a:lnTo>
                                        <a:pt x="475" y="93"/>
                                      </a:lnTo>
                                      <a:lnTo>
                                        <a:pt x="497" y="123"/>
                                      </a:lnTo>
                                      <a:lnTo>
                                        <a:pt x="516" y="157"/>
                                      </a:lnTo>
                                      <a:lnTo>
                                        <a:pt x="530" y="193"/>
                                      </a:lnTo>
                                      <a:lnTo>
                                        <a:pt x="538" y="230"/>
                                      </a:lnTo>
                                      <a:lnTo>
                                        <a:pt x="541" y="270"/>
                                      </a:lnTo>
                                      <a:lnTo>
                                        <a:pt x="538" y="310"/>
                                      </a:lnTo>
                                      <a:lnTo>
                                        <a:pt x="530" y="347"/>
                                      </a:lnTo>
                                      <a:lnTo>
                                        <a:pt x="516" y="384"/>
                                      </a:lnTo>
                                      <a:lnTo>
                                        <a:pt x="497" y="417"/>
                                      </a:lnTo>
                                      <a:lnTo>
                                        <a:pt x="475" y="447"/>
                                      </a:lnTo>
                                      <a:lnTo>
                                        <a:pt x="447" y="474"/>
                                      </a:lnTo>
                                      <a:lnTo>
                                        <a:pt x="418" y="496"/>
                                      </a:lnTo>
                                      <a:lnTo>
                                        <a:pt x="384" y="515"/>
                                      </a:lnTo>
                                      <a:lnTo>
                                        <a:pt x="349" y="529"/>
                                      </a:lnTo>
                                      <a:lnTo>
                                        <a:pt x="311" y="538"/>
                                      </a:lnTo>
                                      <a:lnTo>
                                        <a:pt x="271" y="540"/>
                                      </a:lnTo>
                                      <a:lnTo>
                                        <a:pt x="231" y="538"/>
                                      </a:lnTo>
                                      <a:lnTo>
                                        <a:pt x="193" y="529"/>
                                      </a:lnTo>
                                      <a:lnTo>
                                        <a:pt x="157" y="515"/>
                                      </a:lnTo>
                                      <a:lnTo>
                                        <a:pt x="125" y="496"/>
                                      </a:lnTo>
                                      <a:lnTo>
                                        <a:pt x="94" y="474"/>
                                      </a:lnTo>
                                      <a:lnTo>
                                        <a:pt x="68" y="447"/>
                                      </a:lnTo>
                                      <a:lnTo>
                                        <a:pt x="44" y="417"/>
                                      </a:lnTo>
                                      <a:lnTo>
                                        <a:pt x="26" y="384"/>
                                      </a:lnTo>
                                      <a:lnTo>
                                        <a:pt x="13" y="347"/>
                                      </a:lnTo>
                                      <a:lnTo>
                                        <a:pt x="3" y="310"/>
                                      </a:lnTo>
                                      <a:lnTo>
                                        <a:pt x="0" y="270"/>
                                      </a:lnTo>
                                      <a:lnTo>
                                        <a:pt x="3" y="230"/>
                                      </a:lnTo>
                                      <a:lnTo>
                                        <a:pt x="13" y="193"/>
                                      </a:lnTo>
                                      <a:lnTo>
                                        <a:pt x="26" y="157"/>
                                      </a:lnTo>
                                      <a:lnTo>
                                        <a:pt x="44" y="123"/>
                                      </a:lnTo>
                                      <a:lnTo>
                                        <a:pt x="68" y="93"/>
                                      </a:lnTo>
                                      <a:lnTo>
                                        <a:pt x="94" y="66"/>
                                      </a:lnTo>
                                      <a:lnTo>
                                        <a:pt x="125" y="44"/>
                                      </a:lnTo>
                                      <a:lnTo>
                                        <a:pt x="157" y="26"/>
                                      </a:lnTo>
                                      <a:lnTo>
                                        <a:pt x="193" y="11"/>
                                      </a:lnTo>
                                      <a:lnTo>
                                        <a:pt x="231" y="3"/>
                                      </a:lnTo>
                                      <a:lnTo>
                                        <a:pt x="27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FE5A05" id="Group 5" o:spid="_x0000_s1026" alt="Tip icon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">
                      <v:rect id="Rectangle 32" o:spid="_x0000_s1027" alt="Blue rectangle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" fillcolor="#2e74b5 [2404]" stroked="f" strokeweight="0"/>
                      <v:shape id="Freeform 21" o:spid="_x0000_s1028" alt="Information icon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92" w:type="pct"/>
          </w:tcPr>
          <w:p w14:paraId="79DD3729" w14:textId="12188EB9" w:rsidR="00A95FC5" w:rsidRDefault="00A95FC5" w:rsidP="00146D0D">
            <w:pPr>
              <w:pStyle w:val="Tip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Summarize the results of the project here</w:t>
            </w:r>
          </w:p>
        </w:tc>
      </w:tr>
    </w:tbl>
    <w:p w14:paraId="518933EF" w14:textId="77777777" w:rsidR="00A95FC5" w:rsidRDefault="00A95FC5" w:rsidP="00A95FC5"/>
    <w:sectPr w:rsidR="00A95FC5" w:rsidSect="00630519">
      <w:footerReference w:type="default" r:id="rId12"/>
      <w:pgSz w:w="12240" w:h="15840" w:code="1"/>
      <w:pgMar w:top="1440" w:right="1080" w:bottom="1440" w:left="1080" w:header="720" w:footer="864" w:gutter="0"/>
      <w:cols w:space="720"/>
      <w:docGrid w:linePitch="360"/>
      <w:sectPrChange w:id="2180" w:author="Robbie Frazier" w:date="2020-03-15T23:04:00Z">
        <w:sectPr w:rsidR="00A95FC5" w:rsidSect="00630519">
          <w:pgMar w:top="1440" w:right="1440" w:bottom="1440" w:left="1440" w:header="720" w:footer="864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BEFE85" w14:textId="77777777" w:rsidR="008A4A52" w:rsidRDefault="008A4A52">
      <w:pPr>
        <w:spacing w:after="0" w:line="240" w:lineRule="auto"/>
      </w:pPr>
      <w:r>
        <w:separator/>
      </w:r>
    </w:p>
  </w:endnote>
  <w:endnote w:type="continuationSeparator" w:id="0">
    <w:p w14:paraId="40D183A2" w14:textId="77777777" w:rsidR="008A4A52" w:rsidRDefault="008A4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D216B" w14:textId="77777777" w:rsidR="002A7EC8" w:rsidRDefault="002A7EC8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03834" w14:textId="77777777" w:rsidR="008A4A52" w:rsidRDefault="008A4A52">
      <w:pPr>
        <w:spacing w:after="0" w:line="240" w:lineRule="auto"/>
      </w:pPr>
      <w:r>
        <w:separator/>
      </w:r>
    </w:p>
  </w:footnote>
  <w:footnote w:type="continuationSeparator" w:id="0">
    <w:p w14:paraId="43E4FF31" w14:textId="77777777" w:rsidR="008A4A52" w:rsidRDefault="008A4A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A3789"/>
    <w:multiLevelType w:val="hybridMultilevel"/>
    <w:tmpl w:val="56C087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14" w15:restartNumberingAfterBreak="0">
    <w:nsid w:val="7EB70340"/>
    <w:multiLevelType w:val="hybridMultilevel"/>
    <w:tmpl w:val="B720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13"/>
    <w:lvlOverride w:ilvl="0">
      <w:startOverride w:val="1"/>
    </w:lvlOverride>
  </w:num>
  <w:num w:numId="4">
    <w:abstractNumId w:val="10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14"/>
  </w:num>
  <w:num w:numId="17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obbie Frazier">
    <w15:presenceInfo w15:providerId="Windows Live" w15:userId="101a394154ae37f2"/>
  </w15:person>
  <w15:person w15:author="Randall Ferree">
    <w15:presenceInfo w15:providerId="Windows Live" w15:userId="986e6258818ce2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526"/>
    <w:rsid w:val="00083B37"/>
    <w:rsid w:val="000A0612"/>
    <w:rsid w:val="00146D0D"/>
    <w:rsid w:val="00162BC5"/>
    <w:rsid w:val="001A728E"/>
    <w:rsid w:val="001E042A"/>
    <w:rsid w:val="001F0AAD"/>
    <w:rsid w:val="00225505"/>
    <w:rsid w:val="002453CA"/>
    <w:rsid w:val="00246DE8"/>
    <w:rsid w:val="00291774"/>
    <w:rsid w:val="002A7EC8"/>
    <w:rsid w:val="003312ED"/>
    <w:rsid w:val="00356A3E"/>
    <w:rsid w:val="00381526"/>
    <w:rsid w:val="00384601"/>
    <w:rsid w:val="004018C1"/>
    <w:rsid w:val="0047188D"/>
    <w:rsid w:val="004727F4"/>
    <w:rsid w:val="004A0A8D"/>
    <w:rsid w:val="00510387"/>
    <w:rsid w:val="00513806"/>
    <w:rsid w:val="0052182A"/>
    <w:rsid w:val="00575B92"/>
    <w:rsid w:val="005D4DC9"/>
    <w:rsid w:val="005F7999"/>
    <w:rsid w:val="00600CD9"/>
    <w:rsid w:val="00626EDA"/>
    <w:rsid w:val="00630519"/>
    <w:rsid w:val="006D7FF8"/>
    <w:rsid w:val="007014A0"/>
    <w:rsid w:val="00704472"/>
    <w:rsid w:val="00720889"/>
    <w:rsid w:val="00773BB3"/>
    <w:rsid w:val="00791457"/>
    <w:rsid w:val="007F372E"/>
    <w:rsid w:val="008153C4"/>
    <w:rsid w:val="008A4A52"/>
    <w:rsid w:val="008D5E06"/>
    <w:rsid w:val="008D6D77"/>
    <w:rsid w:val="00954BFF"/>
    <w:rsid w:val="00A5137A"/>
    <w:rsid w:val="00A6015B"/>
    <w:rsid w:val="00A95FC5"/>
    <w:rsid w:val="00AA316B"/>
    <w:rsid w:val="00B13ED6"/>
    <w:rsid w:val="00B20FA1"/>
    <w:rsid w:val="00B300A4"/>
    <w:rsid w:val="00B7187E"/>
    <w:rsid w:val="00B74895"/>
    <w:rsid w:val="00B94D33"/>
    <w:rsid w:val="00BC1FD2"/>
    <w:rsid w:val="00C039F6"/>
    <w:rsid w:val="00C92C41"/>
    <w:rsid w:val="00CF03AE"/>
    <w:rsid w:val="00D57E3E"/>
    <w:rsid w:val="00DB24CB"/>
    <w:rsid w:val="00DD4D7B"/>
    <w:rsid w:val="00DF5013"/>
    <w:rsid w:val="00E2074D"/>
    <w:rsid w:val="00E24AD3"/>
    <w:rsid w:val="00E9640A"/>
    <w:rsid w:val="00F1586E"/>
    <w:rsid w:val="00FE037F"/>
    <w:rsid w:val="00FE0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111722"/>
  <w15:chartTrackingRefBased/>
  <w15:docId w15:val="{F24FAF80-9043-4642-86A7-6B0F50E4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701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5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1/relationships/people" Target="peop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bbie\AppData\Roaming\Microsoft\Templates\Project%20scope%20report%20(Business%20Blue%20design)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design).dotx</Template>
  <TotalTime>628</TotalTime>
  <Pages>10</Pages>
  <Words>2457</Words>
  <Characters>14010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Robbie Frazier</dc:creator>
  <cp:lastModifiedBy>Randall Ferree</cp:lastModifiedBy>
  <cp:revision>10</cp:revision>
  <dcterms:created xsi:type="dcterms:W3CDTF">2020-03-15T19:21:00Z</dcterms:created>
  <dcterms:modified xsi:type="dcterms:W3CDTF">2020-03-21T01:21:00Z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